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8116" w14:textId="12D45FBA" w:rsidR="000D6A6E" w:rsidRDefault="00790D98" w:rsidP="00833710">
      <w:pPr>
        <w:pStyle w:val="Title"/>
        <w:rPr>
          <w:szCs w:val="60"/>
        </w:rPr>
      </w:pPr>
      <w:r w:rsidRPr="00790D98">
        <w:t>PROJECT TITLE</w:t>
      </w:r>
    </w:p>
    <w:p w14:paraId="4B7D4020" w14:textId="77777777" w:rsidR="000D6A6E" w:rsidRDefault="000D6A6E">
      <w:pPr>
        <w:rPr>
          <w:rFonts w:ascii="Times New Roman" w:eastAsiaTheme="majorEastAsia" w:hAnsi="Times New Roman" w:cstheme="majorBidi"/>
          <w:caps/>
          <w:color w:val="4472C4" w:themeColor="accent1"/>
          <w:spacing w:val="-10"/>
          <w:kern w:val="28"/>
          <w:sz w:val="60"/>
          <w:szCs w:val="56"/>
        </w:rPr>
      </w:pPr>
      <w:r>
        <w:br w:type="page"/>
      </w:r>
    </w:p>
    <w:p w14:paraId="656C15B1" w14:textId="746060D1" w:rsidR="0029737D" w:rsidRPr="001E193B" w:rsidRDefault="0029737D" w:rsidP="0029737D">
      <w:pPr>
        <w:rPr>
          <w:b/>
          <w:bCs/>
          <w:color w:val="2F5496" w:themeColor="accent1" w:themeShade="BF"/>
          <w:sz w:val="32"/>
          <w:szCs w:val="32"/>
        </w:rPr>
      </w:pPr>
      <w:r w:rsidRPr="001E193B">
        <w:rPr>
          <w:b/>
          <w:bCs/>
          <w:color w:val="2F5496" w:themeColor="accent1" w:themeShade="BF"/>
          <w:sz w:val="32"/>
          <w:szCs w:val="32"/>
        </w:rPr>
        <w:lastRenderedPageBreak/>
        <w:t>Table of Contents</w:t>
      </w:r>
    </w:p>
    <w:p w14:paraId="2770C575" w14:textId="05902846" w:rsidR="00E94AE4" w:rsidRDefault="001E193B">
      <w:pPr>
        <w:pStyle w:val="TOC1"/>
        <w:tabs>
          <w:tab w:val="right" w:leader="hyphen" w:pos="865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\f \h \z </w:instrText>
      </w:r>
      <w:r>
        <w:rPr>
          <w:b w:val="0"/>
          <w:bCs w:val="0"/>
          <w:caps w:val="0"/>
        </w:rPr>
        <w:fldChar w:fldCharType="separate"/>
      </w:r>
      <w:hyperlink w:anchor="_Toc115215997" w:history="1">
        <w:r w:rsidR="00E94AE4" w:rsidRPr="00DA46C6">
          <w:rPr>
            <w:rStyle w:val="Hyperlink"/>
            <w:noProof/>
          </w:rPr>
          <w:t>Ch-1 Introduction:</w:t>
        </w:r>
        <w:r w:rsidR="00E94AE4">
          <w:rPr>
            <w:noProof/>
            <w:webHidden/>
          </w:rPr>
          <w:tab/>
        </w:r>
        <w:r w:rsidR="00E94AE4">
          <w:rPr>
            <w:noProof/>
            <w:webHidden/>
          </w:rPr>
          <w:fldChar w:fldCharType="begin"/>
        </w:r>
        <w:r w:rsidR="00E94AE4">
          <w:rPr>
            <w:noProof/>
            <w:webHidden/>
          </w:rPr>
          <w:instrText xml:space="preserve"> PAGEREF _Toc115215997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2C53F225" w14:textId="25074AD8" w:rsidR="00E94AE4" w:rsidRDefault="00000000">
      <w:pPr>
        <w:pStyle w:val="TOC2"/>
        <w:tabs>
          <w:tab w:val="right" w:leader="hyphen" w:pos="8657"/>
        </w:tabs>
        <w:rPr>
          <w:rFonts w:eastAsiaTheme="minorEastAsia" w:cstheme="minorBidi"/>
          <w:smallCaps w:val="0"/>
          <w:noProof/>
          <w:sz w:val="22"/>
          <w:szCs w:val="22"/>
        </w:rPr>
      </w:pPr>
      <w:hyperlink w:anchor="_Toc115215998" w:history="1">
        <w:r w:rsidR="00E94AE4" w:rsidRPr="00DA46C6">
          <w:rPr>
            <w:rStyle w:val="Hyperlink"/>
            <w:noProof/>
          </w:rPr>
          <w:t>Background of the organization:</w:t>
        </w:r>
        <w:r w:rsidR="00E94AE4">
          <w:rPr>
            <w:noProof/>
            <w:webHidden/>
          </w:rPr>
          <w:tab/>
        </w:r>
        <w:r w:rsidR="00E94AE4">
          <w:rPr>
            <w:noProof/>
            <w:webHidden/>
          </w:rPr>
          <w:fldChar w:fldCharType="begin"/>
        </w:r>
        <w:r w:rsidR="00E94AE4">
          <w:rPr>
            <w:noProof/>
            <w:webHidden/>
          </w:rPr>
          <w:instrText xml:space="preserve"> PAGEREF _Toc115215998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2B7D4AB6" w14:textId="4342F6FC" w:rsidR="00E94AE4" w:rsidRDefault="00000000">
      <w:pPr>
        <w:pStyle w:val="TOC2"/>
        <w:tabs>
          <w:tab w:val="right" w:leader="hyphen" w:pos="8657"/>
        </w:tabs>
        <w:rPr>
          <w:rFonts w:eastAsiaTheme="minorEastAsia" w:cstheme="minorBidi"/>
          <w:smallCaps w:val="0"/>
          <w:noProof/>
          <w:sz w:val="22"/>
          <w:szCs w:val="22"/>
        </w:rPr>
      </w:pPr>
      <w:hyperlink w:anchor="_Toc115215999" w:history="1">
        <w:r w:rsidR="00E94AE4" w:rsidRPr="00DA46C6">
          <w:rPr>
            <w:rStyle w:val="Hyperlink"/>
            <w:noProof/>
          </w:rPr>
          <w:t>Background of the project:</w:t>
        </w:r>
        <w:r w:rsidR="00E94AE4">
          <w:rPr>
            <w:noProof/>
            <w:webHidden/>
          </w:rPr>
          <w:tab/>
        </w:r>
        <w:r w:rsidR="00E94AE4">
          <w:rPr>
            <w:noProof/>
            <w:webHidden/>
          </w:rPr>
          <w:fldChar w:fldCharType="begin"/>
        </w:r>
        <w:r w:rsidR="00E94AE4">
          <w:rPr>
            <w:noProof/>
            <w:webHidden/>
          </w:rPr>
          <w:instrText xml:space="preserve"> PAGEREF _Toc115215999 \h </w:instrText>
        </w:r>
        <w:r w:rsidR="00E94AE4">
          <w:rPr>
            <w:noProof/>
            <w:webHidden/>
          </w:rPr>
        </w:r>
        <w:r w:rsidR="00E94AE4">
          <w:rPr>
            <w:noProof/>
            <w:webHidden/>
          </w:rPr>
          <w:fldChar w:fldCharType="separate"/>
        </w:r>
        <w:r w:rsidR="00E94AE4">
          <w:rPr>
            <w:noProof/>
            <w:webHidden/>
          </w:rPr>
          <w:t>4</w:t>
        </w:r>
        <w:r w:rsidR="00E94AE4">
          <w:rPr>
            <w:noProof/>
            <w:webHidden/>
          </w:rPr>
          <w:fldChar w:fldCharType="end"/>
        </w:r>
      </w:hyperlink>
    </w:p>
    <w:p w14:paraId="00A7F6B9" w14:textId="0FB7A409" w:rsidR="00E94AE4" w:rsidRDefault="00000000">
      <w:pPr>
        <w:pStyle w:val="TOC2"/>
        <w:tabs>
          <w:tab w:val="right" w:leader="hyphen" w:pos="8657"/>
        </w:tabs>
        <w:rPr>
          <w:rFonts w:eastAsiaTheme="minorEastAsia" w:cstheme="minorBidi"/>
          <w:smallCaps w:val="0"/>
          <w:noProof/>
          <w:sz w:val="22"/>
          <w:szCs w:val="22"/>
        </w:rPr>
      </w:pPr>
      <w:hyperlink w:anchor="_Toc115216000" w:history="1">
        <w:r w:rsidR="00E94AE4" w:rsidRPr="00DA46C6">
          <w:rPr>
            <w:rStyle w:val="Hyperlink"/>
            <w:noProof/>
          </w:rPr>
          <w:t>Objectives of the project:</w:t>
        </w:r>
        <w:r w:rsidR="00E94AE4">
          <w:rPr>
            <w:noProof/>
            <w:webHidden/>
          </w:rPr>
          <w:tab/>
        </w:r>
        <w:r w:rsidR="00E94AE4">
          <w:rPr>
            <w:noProof/>
            <w:webHidden/>
          </w:rPr>
          <w:fldChar w:fldCharType="begin"/>
        </w:r>
        <w:r w:rsidR="00E94AE4">
          <w:rPr>
            <w:noProof/>
            <w:webHidden/>
          </w:rPr>
          <w:instrText xml:space="preserve"> PAGEREF _Toc115216000 \h </w:instrText>
        </w:r>
        <w:r w:rsidR="00E94AE4">
          <w:rPr>
            <w:noProof/>
            <w:webHidden/>
          </w:rPr>
        </w:r>
        <w:r w:rsidR="00E94AE4">
          <w:rPr>
            <w:noProof/>
            <w:webHidden/>
          </w:rPr>
          <w:fldChar w:fldCharType="separate"/>
        </w:r>
        <w:r w:rsidR="00E94AE4">
          <w:rPr>
            <w:noProof/>
            <w:webHidden/>
          </w:rPr>
          <w:t>5</w:t>
        </w:r>
        <w:r w:rsidR="00E94AE4">
          <w:rPr>
            <w:noProof/>
            <w:webHidden/>
          </w:rPr>
          <w:fldChar w:fldCharType="end"/>
        </w:r>
      </w:hyperlink>
    </w:p>
    <w:p w14:paraId="46B0B913" w14:textId="5E173287" w:rsidR="00E94AE4" w:rsidRDefault="00000000">
      <w:pPr>
        <w:pStyle w:val="TOC2"/>
        <w:tabs>
          <w:tab w:val="right" w:leader="hyphen" w:pos="8657"/>
        </w:tabs>
        <w:rPr>
          <w:rFonts w:eastAsiaTheme="minorEastAsia" w:cstheme="minorBidi"/>
          <w:smallCaps w:val="0"/>
          <w:noProof/>
          <w:sz w:val="22"/>
          <w:szCs w:val="22"/>
        </w:rPr>
      </w:pPr>
      <w:hyperlink w:anchor="_Toc115216001" w:history="1">
        <w:r w:rsidR="00E94AE4" w:rsidRPr="00DA46C6">
          <w:rPr>
            <w:rStyle w:val="Hyperlink"/>
            <w:noProof/>
          </w:rPr>
          <w:t>Scope of the project</w:t>
        </w:r>
        <w:r w:rsidR="00E94AE4">
          <w:rPr>
            <w:noProof/>
            <w:webHidden/>
          </w:rPr>
          <w:tab/>
        </w:r>
        <w:r w:rsidR="00E94AE4">
          <w:rPr>
            <w:noProof/>
            <w:webHidden/>
          </w:rPr>
          <w:fldChar w:fldCharType="begin"/>
        </w:r>
        <w:r w:rsidR="00E94AE4">
          <w:rPr>
            <w:noProof/>
            <w:webHidden/>
          </w:rPr>
          <w:instrText xml:space="preserve"> PAGEREF _Toc115216001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04B8EBA5" w14:textId="514CBC93" w:rsidR="00E94AE4" w:rsidRDefault="00000000">
      <w:pPr>
        <w:pStyle w:val="TOC1"/>
        <w:tabs>
          <w:tab w:val="right" w:leader="hyphen" w:pos="8657"/>
        </w:tabs>
        <w:rPr>
          <w:rFonts w:eastAsiaTheme="minorEastAsia" w:cstheme="minorBidi"/>
          <w:b w:val="0"/>
          <w:bCs w:val="0"/>
          <w:caps w:val="0"/>
          <w:noProof/>
          <w:sz w:val="22"/>
          <w:szCs w:val="22"/>
        </w:rPr>
      </w:pPr>
      <w:hyperlink w:anchor="_Toc115216002" w:history="1">
        <w:r w:rsidR="00E94AE4" w:rsidRPr="00DA46C6">
          <w:rPr>
            <w:rStyle w:val="Hyperlink"/>
            <w:noProof/>
          </w:rPr>
          <w:t>Ch-2: Requirement Analysis</w:t>
        </w:r>
        <w:r w:rsidR="00E94AE4">
          <w:rPr>
            <w:noProof/>
            <w:webHidden/>
          </w:rPr>
          <w:tab/>
        </w:r>
        <w:r w:rsidR="00E94AE4">
          <w:rPr>
            <w:noProof/>
            <w:webHidden/>
          </w:rPr>
          <w:fldChar w:fldCharType="begin"/>
        </w:r>
        <w:r w:rsidR="00E94AE4">
          <w:rPr>
            <w:noProof/>
            <w:webHidden/>
          </w:rPr>
          <w:instrText xml:space="preserve"> PAGEREF _Toc115216002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4534BA6F" w14:textId="14456268" w:rsidR="00E94AE4" w:rsidRDefault="00000000">
      <w:pPr>
        <w:pStyle w:val="TOC2"/>
        <w:tabs>
          <w:tab w:val="right" w:leader="hyphen" w:pos="8657"/>
        </w:tabs>
        <w:rPr>
          <w:rFonts w:eastAsiaTheme="minorEastAsia" w:cstheme="minorBidi"/>
          <w:smallCaps w:val="0"/>
          <w:noProof/>
          <w:sz w:val="22"/>
          <w:szCs w:val="22"/>
        </w:rPr>
      </w:pPr>
      <w:hyperlink w:anchor="_Toc115216003" w:history="1">
        <w:r w:rsidR="00E94AE4" w:rsidRPr="00DA46C6">
          <w:rPr>
            <w:rStyle w:val="Hyperlink"/>
            <w:noProof/>
          </w:rPr>
          <w:t>Describe Existing Business System (with rich picture)</w:t>
        </w:r>
        <w:r w:rsidR="00E94AE4">
          <w:rPr>
            <w:noProof/>
            <w:webHidden/>
          </w:rPr>
          <w:tab/>
        </w:r>
        <w:r w:rsidR="00E94AE4">
          <w:rPr>
            <w:noProof/>
            <w:webHidden/>
          </w:rPr>
          <w:fldChar w:fldCharType="begin"/>
        </w:r>
        <w:r w:rsidR="00E94AE4">
          <w:rPr>
            <w:noProof/>
            <w:webHidden/>
          </w:rPr>
          <w:instrText xml:space="preserve"> PAGEREF _Toc115216003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12E11596" w14:textId="590CE0FC" w:rsidR="00E94AE4" w:rsidRDefault="00000000">
      <w:pPr>
        <w:pStyle w:val="TOC2"/>
        <w:tabs>
          <w:tab w:val="right" w:leader="hyphen" w:pos="8657"/>
        </w:tabs>
        <w:rPr>
          <w:rFonts w:eastAsiaTheme="minorEastAsia" w:cstheme="minorBidi"/>
          <w:smallCaps w:val="0"/>
          <w:noProof/>
          <w:sz w:val="22"/>
          <w:szCs w:val="22"/>
        </w:rPr>
      </w:pPr>
      <w:hyperlink w:anchor="_Toc115216004" w:history="1">
        <w:r w:rsidR="00E94AE4" w:rsidRPr="00DA46C6">
          <w:rPr>
            <w:rStyle w:val="Hyperlink"/>
            <w:noProof/>
          </w:rPr>
          <w:t>Processes along with six system elements.</w:t>
        </w:r>
        <w:r w:rsidR="00E94AE4">
          <w:rPr>
            <w:noProof/>
            <w:webHidden/>
          </w:rPr>
          <w:tab/>
        </w:r>
        <w:r w:rsidR="00E94AE4">
          <w:rPr>
            <w:noProof/>
            <w:webHidden/>
          </w:rPr>
          <w:fldChar w:fldCharType="begin"/>
        </w:r>
        <w:r w:rsidR="00E94AE4">
          <w:rPr>
            <w:noProof/>
            <w:webHidden/>
          </w:rPr>
          <w:instrText xml:space="preserve"> PAGEREF _Toc115216004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6005C620" w14:textId="66E1AC06" w:rsidR="00E94AE4" w:rsidRDefault="00000000">
      <w:pPr>
        <w:pStyle w:val="TOC2"/>
        <w:tabs>
          <w:tab w:val="right" w:leader="hyphen" w:pos="8657"/>
        </w:tabs>
        <w:rPr>
          <w:rFonts w:eastAsiaTheme="minorEastAsia" w:cstheme="minorBidi"/>
          <w:smallCaps w:val="0"/>
          <w:noProof/>
          <w:sz w:val="22"/>
          <w:szCs w:val="22"/>
        </w:rPr>
      </w:pPr>
      <w:hyperlink w:anchor="_Toc115216005" w:history="1">
        <w:r w:rsidR="00E94AE4" w:rsidRPr="00DA46C6">
          <w:rPr>
            <w:rStyle w:val="Hyperlink"/>
            <w:noProof/>
          </w:rPr>
          <w:t>Process Diagram (As Is)</w:t>
        </w:r>
        <w:r w:rsidR="00E94AE4">
          <w:rPr>
            <w:noProof/>
            <w:webHidden/>
          </w:rPr>
          <w:tab/>
        </w:r>
        <w:r w:rsidR="00E94AE4">
          <w:rPr>
            <w:noProof/>
            <w:webHidden/>
          </w:rPr>
          <w:fldChar w:fldCharType="begin"/>
        </w:r>
        <w:r w:rsidR="00E94AE4">
          <w:rPr>
            <w:noProof/>
            <w:webHidden/>
          </w:rPr>
          <w:instrText xml:space="preserve"> PAGEREF _Toc115216005 \h </w:instrText>
        </w:r>
        <w:r w:rsidR="00E94AE4">
          <w:rPr>
            <w:noProof/>
            <w:webHidden/>
          </w:rPr>
        </w:r>
        <w:r w:rsidR="00E94AE4">
          <w:rPr>
            <w:noProof/>
            <w:webHidden/>
          </w:rPr>
          <w:fldChar w:fldCharType="separate"/>
        </w:r>
        <w:r w:rsidR="00E94AE4">
          <w:rPr>
            <w:noProof/>
            <w:webHidden/>
          </w:rPr>
          <w:t>6</w:t>
        </w:r>
        <w:r w:rsidR="00E94AE4">
          <w:rPr>
            <w:noProof/>
            <w:webHidden/>
          </w:rPr>
          <w:fldChar w:fldCharType="end"/>
        </w:r>
      </w:hyperlink>
    </w:p>
    <w:p w14:paraId="588EA106" w14:textId="26E7B3F1" w:rsidR="00E94AE4" w:rsidRDefault="00000000">
      <w:pPr>
        <w:pStyle w:val="TOC2"/>
        <w:tabs>
          <w:tab w:val="right" w:leader="hyphen" w:pos="8657"/>
        </w:tabs>
        <w:rPr>
          <w:rFonts w:eastAsiaTheme="minorEastAsia" w:cstheme="minorBidi"/>
          <w:smallCaps w:val="0"/>
          <w:noProof/>
          <w:sz w:val="22"/>
          <w:szCs w:val="22"/>
        </w:rPr>
      </w:pPr>
      <w:hyperlink w:anchor="_Toc115216006" w:history="1">
        <w:r w:rsidR="00E94AE4" w:rsidRPr="00DA46C6">
          <w:rPr>
            <w:rStyle w:val="Hyperlink"/>
            <w:noProof/>
          </w:rPr>
          <w:t>Existing Problems &amp; Analysis of the problem</w:t>
        </w:r>
        <w:r w:rsidR="00E94AE4">
          <w:rPr>
            <w:noProof/>
            <w:webHidden/>
          </w:rPr>
          <w:tab/>
        </w:r>
        <w:r w:rsidR="00E94AE4">
          <w:rPr>
            <w:noProof/>
            <w:webHidden/>
          </w:rPr>
          <w:fldChar w:fldCharType="begin"/>
        </w:r>
        <w:r w:rsidR="00E94AE4">
          <w:rPr>
            <w:noProof/>
            <w:webHidden/>
          </w:rPr>
          <w:instrText xml:space="preserve"> PAGEREF _Toc115216006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72C4567E" w14:textId="6869F421" w:rsidR="00E94AE4" w:rsidRDefault="00000000">
      <w:pPr>
        <w:pStyle w:val="TOC2"/>
        <w:tabs>
          <w:tab w:val="right" w:leader="hyphen" w:pos="8657"/>
        </w:tabs>
        <w:rPr>
          <w:rFonts w:eastAsiaTheme="minorEastAsia" w:cstheme="minorBidi"/>
          <w:smallCaps w:val="0"/>
          <w:noProof/>
          <w:sz w:val="22"/>
          <w:szCs w:val="22"/>
        </w:rPr>
      </w:pPr>
      <w:hyperlink w:anchor="_Toc115216007" w:history="1">
        <w:r w:rsidR="00E94AE4" w:rsidRPr="00DA46C6">
          <w:rPr>
            <w:rStyle w:val="Hyperlink"/>
            <w:noProof/>
          </w:rPr>
          <w:t>Describe Proposed Business System (with rich picture)</w:t>
        </w:r>
        <w:r w:rsidR="00E94AE4">
          <w:rPr>
            <w:noProof/>
            <w:webHidden/>
          </w:rPr>
          <w:tab/>
        </w:r>
        <w:r w:rsidR="00E94AE4">
          <w:rPr>
            <w:noProof/>
            <w:webHidden/>
          </w:rPr>
          <w:fldChar w:fldCharType="begin"/>
        </w:r>
        <w:r w:rsidR="00E94AE4">
          <w:rPr>
            <w:noProof/>
            <w:webHidden/>
          </w:rPr>
          <w:instrText xml:space="preserve"> PAGEREF _Toc115216007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71370E84" w14:textId="6BF7F875" w:rsidR="00E94AE4" w:rsidRDefault="00000000">
      <w:pPr>
        <w:pStyle w:val="TOC2"/>
        <w:tabs>
          <w:tab w:val="right" w:leader="hyphen" w:pos="8657"/>
        </w:tabs>
        <w:rPr>
          <w:rFonts w:eastAsiaTheme="minorEastAsia" w:cstheme="minorBidi"/>
          <w:smallCaps w:val="0"/>
          <w:noProof/>
          <w:sz w:val="22"/>
          <w:szCs w:val="22"/>
        </w:rPr>
      </w:pPr>
      <w:hyperlink w:anchor="_Toc115216008" w:history="1">
        <w:r w:rsidR="00E94AE4" w:rsidRPr="00DA46C6">
          <w:rPr>
            <w:rStyle w:val="Hyperlink"/>
            <w:noProof/>
          </w:rPr>
          <w:t>Proposed processes along with six system elements.</w:t>
        </w:r>
        <w:r w:rsidR="00E94AE4">
          <w:rPr>
            <w:noProof/>
            <w:webHidden/>
          </w:rPr>
          <w:tab/>
        </w:r>
        <w:r w:rsidR="00E94AE4">
          <w:rPr>
            <w:noProof/>
            <w:webHidden/>
          </w:rPr>
          <w:fldChar w:fldCharType="begin"/>
        </w:r>
        <w:r w:rsidR="00E94AE4">
          <w:rPr>
            <w:noProof/>
            <w:webHidden/>
          </w:rPr>
          <w:instrText xml:space="preserve"> PAGEREF _Toc115216008 \h </w:instrText>
        </w:r>
        <w:r w:rsidR="00E94AE4">
          <w:rPr>
            <w:noProof/>
            <w:webHidden/>
          </w:rPr>
        </w:r>
        <w:r w:rsidR="00E94AE4">
          <w:rPr>
            <w:noProof/>
            <w:webHidden/>
          </w:rPr>
          <w:fldChar w:fldCharType="separate"/>
        </w:r>
        <w:r w:rsidR="00E94AE4">
          <w:rPr>
            <w:noProof/>
            <w:webHidden/>
          </w:rPr>
          <w:t>7</w:t>
        </w:r>
        <w:r w:rsidR="00E94AE4">
          <w:rPr>
            <w:noProof/>
            <w:webHidden/>
          </w:rPr>
          <w:fldChar w:fldCharType="end"/>
        </w:r>
      </w:hyperlink>
    </w:p>
    <w:p w14:paraId="6834C9C6" w14:textId="35B0A8EC" w:rsidR="00E94AE4" w:rsidRDefault="00000000">
      <w:pPr>
        <w:pStyle w:val="TOC2"/>
        <w:tabs>
          <w:tab w:val="right" w:leader="hyphen" w:pos="8657"/>
        </w:tabs>
        <w:rPr>
          <w:rFonts w:eastAsiaTheme="minorEastAsia" w:cstheme="minorBidi"/>
          <w:smallCaps w:val="0"/>
          <w:noProof/>
          <w:sz w:val="22"/>
          <w:szCs w:val="22"/>
        </w:rPr>
      </w:pPr>
      <w:hyperlink w:anchor="_Toc115216009" w:history="1">
        <w:r w:rsidR="00E94AE4" w:rsidRPr="00DA46C6">
          <w:rPr>
            <w:rStyle w:val="Hyperlink"/>
            <w:noProof/>
          </w:rPr>
          <w:t>Process Diagram (to be)</w:t>
        </w:r>
        <w:r w:rsidR="00E94AE4">
          <w:rPr>
            <w:noProof/>
            <w:webHidden/>
          </w:rPr>
          <w:tab/>
        </w:r>
        <w:r w:rsidR="00E94AE4">
          <w:rPr>
            <w:noProof/>
            <w:webHidden/>
          </w:rPr>
          <w:fldChar w:fldCharType="begin"/>
        </w:r>
        <w:r w:rsidR="00E94AE4">
          <w:rPr>
            <w:noProof/>
            <w:webHidden/>
          </w:rPr>
          <w:instrText xml:space="preserve"> PAGEREF _Toc115216009 \h </w:instrText>
        </w:r>
        <w:r w:rsidR="00E94AE4">
          <w:rPr>
            <w:noProof/>
            <w:webHidden/>
          </w:rPr>
        </w:r>
        <w:r w:rsidR="00E94AE4">
          <w:rPr>
            <w:noProof/>
            <w:webHidden/>
          </w:rPr>
          <w:fldChar w:fldCharType="separate"/>
        </w:r>
        <w:r w:rsidR="00E94AE4">
          <w:rPr>
            <w:noProof/>
            <w:webHidden/>
          </w:rPr>
          <w:t>8</w:t>
        </w:r>
        <w:r w:rsidR="00E94AE4">
          <w:rPr>
            <w:noProof/>
            <w:webHidden/>
          </w:rPr>
          <w:fldChar w:fldCharType="end"/>
        </w:r>
      </w:hyperlink>
    </w:p>
    <w:p w14:paraId="4C2D9974" w14:textId="209D07F8" w:rsidR="00E94AE4" w:rsidRDefault="00000000">
      <w:pPr>
        <w:pStyle w:val="TOC1"/>
        <w:tabs>
          <w:tab w:val="right" w:leader="hyphen" w:pos="8657"/>
        </w:tabs>
        <w:rPr>
          <w:rFonts w:eastAsiaTheme="minorEastAsia" w:cstheme="minorBidi"/>
          <w:b w:val="0"/>
          <w:bCs w:val="0"/>
          <w:caps w:val="0"/>
          <w:noProof/>
          <w:sz w:val="22"/>
          <w:szCs w:val="22"/>
        </w:rPr>
      </w:pPr>
      <w:hyperlink w:anchor="_Toc115216010" w:history="1">
        <w:r w:rsidR="00E94AE4" w:rsidRPr="00DA46C6">
          <w:rPr>
            <w:rStyle w:val="Hyperlink"/>
            <w:noProof/>
          </w:rPr>
          <w:t>Ch-3 Logical System Design</w:t>
        </w:r>
        <w:r w:rsidR="00E94AE4">
          <w:rPr>
            <w:noProof/>
            <w:webHidden/>
          </w:rPr>
          <w:tab/>
        </w:r>
        <w:r w:rsidR="00E94AE4">
          <w:rPr>
            <w:noProof/>
            <w:webHidden/>
          </w:rPr>
          <w:fldChar w:fldCharType="begin"/>
        </w:r>
        <w:r w:rsidR="00E94AE4">
          <w:rPr>
            <w:noProof/>
            <w:webHidden/>
          </w:rPr>
          <w:instrText xml:space="preserve"> PAGEREF _Toc115216010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0C64DFE5" w14:textId="2C5254B3" w:rsidR="00E94AE4" w:rsidRDefault="00000000">
      <w:pPr>
        <w:pStyle w:val="TOC2"/>
        <w:tabs>
          <w:tab w:val="right" w:leader="hyphen" w:pos="8657"/>
        </w:tabs>
        <w:rPr>
          <w:rFonts w:eastAsiaTheme="minorEastAsia" w:cstheme="minorBidi"/>
          <w:smallCaps w:val="0"/>
          <w:noProof/>
          <w:sz w:val="22"/>
          <w:szCs w:val="22"/>
        </w:rPr>
      </w:pPr>
      <w:hyperlink w:anchor="_Toc115216011" w:history="1">
        <w:r w:rsidR="00E94AE4" w:rsidRPr="00DA46C6">
          <w:rPr>
            <w:rStyle w:val="Hyperlink"/>
            <w:noProof/>
          </w:rPr>
          <w:t>Business Rules</w:t>
        </w:r>
        <w:r w:rsidR="00E94AE4">
          <w:rPr>
            <w:noProof/>
            <w:webHidden/>
          </w:rPr>
          <w:tab/>
        </w:r>
        <w:r w:rsidR="00E94AE4">
          <w:rPr>
            <w:noProof/>
            <w:webHidden/>
          </w:rPr>
          <w:fldChar w:fldCharType="begin"/>
        </w:r>
        <w:r w:rsidR="00E94AE4">
          <w:rPr>
            <w:noProof/>
            <w:webHidden/>
          </w:rPr>
          <w:instrText xml:space="preserve"> PAGEREF _Toc115216011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14EE051F" w14:textId="4D001804" w:rsidR="00E94AE4" w:rsidRDefault="00000000">
      <w:pPr>
        <w:pStyle w:val="TOC2"/>
        <w:tabs>
          <w:tab w:val="right" w:leader="hyphen" w:pos="8657"/>
        </w:tabs>
        <w:rPr>
          <w:rFonts w:eastAsiaTheme="minorEastAsia" w:cstheme="minorBidi"/>
          <w:smallCaps w:val="0"/>
          <w:noProof/>
          <w:sz w:val="22"/>
          <w:szCs w:val="22"/>
        </w:rPr>
      </w:pPr>
      <w:hyperlink w:anchor="_Toc115216012" w:history="1">
        <w:r w:rsidR="00E94AE4" w:rsidRPr="00DA46C6">
          <w:rPr>
            <w:rStyle w:val="Hyperlink"/>
            <w:noProof/>
          </w:rPr>
          <w:t>ERD</w:t>
        </w:r>
        <w:r w:rsidR="00E94AE4">
          <w:rPr>
            <w:noProof/>
            <w:webHidden/>
          </w:rPr>
          <w:tab/>
        </w:r>
        <w:r w:rsidR="00E94AE4">
          <w:rPr>
            <w:noProof/>
            <w:webHidden/>
          </w:rPr>
          <w:fldChar w:fldCharType="begin"/>
        </w:r>
        <w:r w:rsidR="00E94AE4">
          <w:rPr>
            <w:noProof/>
            <w:webHidden/>
          </w:rPr>
          <w:instrText xml:space="preserve"> PAGEREF _Toc115216012 \h </w:instrText>
        </w:r>
        <w:r w:rsidR="00E94AE4">
          <w:rPr>
            <w:noProof/>
            <w:webHidden/>
          </w:rPr>
        </w:r>
        <w:r w:rsidR="00E94AE4">
          <w:rPr>
            <w:noProof/>
            <w:webHidden/>
          </w:rPr>
          <w:fldChar w:fldCharType="separate"/>
        </w:r>
        <w:r w:rsidR="00E94AE4">
          <w:rPr>
            <w:noProof/>
            <w:webHidden/>
          </w:rPr>
          <w:t>9</w:t>
        </w:r>
        <w:r w:rsidR="00E94AE4">
          <w:rPr>
            <w:noProof/>
            <w:webHidden/>
          </w:rPr>
          <w:fldChar w:fldCharType="end"/>
        </w:r>
      </w:hyperlink>
    </w:p>
    <w:p w14:paraId="0A474132" w14:textId="244EDF67" w:rsidR="00E94AE4" w:rsidRDefault="00000000">
      <w:pPr>
        <w:pStyle w:val="TOC2"/>
        <w:tabs>
          <w:tab w:val="right" w:leader="hyphen" w:pos="8657"/>
        </w:tabs>
        <w:rPr>
          <w:rFonts w:eastAsiaTheme="minorEastAsia" w:cstheme="minorBidi"/>
          <w:smallCaps w:val="0"/>
          <w:noProof/>
          <w:sz w:val="22"/>
          <w:szCs w:val="22"/>
        </w:rPr>
      </w:pPr>
      <w:hyperlink w:anchor="_Toc115216013" w:history="1">
        <w:r w:rsidR="00E94AE4" w:rsidRPr="00DA46C6">
          <w:rPr>
            <w:rStyle w:val="Hyperlink"/>
            <w:noProof/>
          </w:rPr>
          <w:t>ERD to Relations</w:t>
        </w:r>
        <w:r w:rsidR="00E94AE4">
          <w:rPr>
            <w:noProof/>
            <w:webHidden/>
          </w:rPr>
          <w:tab/>
        </w:r>
        <w:r w:rsidR="00E94AE4">
          <w:rPr>
            <w:noProof/>
            <w:webHidden/>
          </w:rPr>
          <w:fldChar w:fldCharType="begin"/>
        </w:r>
        <w:r w:rsidR="00E94AE4">
          <w:rPr>
            <w:noProof/>
            <w:webHidden/>
          </w:rPr>
          <w:instrText xml:space="preserve"> PAGEREF _Toc115216013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6A9CC0DA" w14:textId="4B07A182" w:rsidR="00E94AE4" w:rsidRDefault="00000000">
      <w:pPr>
        <w:pStyle w:val="TOC2"/>
        <w:tabs>
          <w:tab w:val="right" w:leader="hyphen" w:pos="8657"/>
        </w:tabs>
        <w:rPr>
          <w:rFonts w:eastAsiaTheme="minorEastAsia" w:cstheme="minorBidi"/>
          <w:smallCaps w:val="0"/>
          <w:noProof/>
          <w:sz w:val="22"/>
          <w:szCs w:val="22"/>
        </w:rPr>
      </w:pPr>
      <w:hyperlink w:anchor="_Toc115216014" w:history="1">
        <w:r w:rsidR="00E94AE4" w:rsidRPr="00DA46C6">
          <w:rPr>
            <w:rStyle w:val="Hyperlink"/>
            <w:noProof/>
          </w:rPr>
          <w:t>Normalization</w:t>
        </w:r>
        <w:r w:rsidR="00E94AE4">
          <w:rPr>
            <w:noProof/>
            <w:webHidden/>
          </w:rPr>
          <w:tab/>
        </w:r>
        <w:r w:rsidR="00E94AE4">
          <w:rPr>
            <w:noProof/>
            <w:webHidden/>
          </w:rPr>
          <w:fldChar w:fldCharType="begin"/>
        </w:r>
        <w:r w:rsidR="00E94AE4">
          <w:rPr>
            <w:noProof/>
            <w:webHidden/>
          </w:rPr>
          <w:instrText xml:space="preserve"> PAGEREF _Toc115216014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1A9F530C" w14:textId="0AD78B13" w:rsidR="00E94AE4" w:rsidRDefault="00000000">
      <w:pPr>
        <w:pStyle w:val="TOC2"/>
        <w:tabs>
          <w:tab w:val="right" w:leader="hyphen" w:pos="8657"/>
        </w:tabs>
        <w:rPr>
          <w:rFonts w:eastAsiaTheme="minorEastAsia" w:cstheme="minorBidi"/>
          <w:smallCaps w:val="0"/>
          <w:noProof/>
          <w:sz w:val="22"/>
          <w:szCs w:val="22"/>
        </w:rPr>
      </w:pPr>
      <w:hyperlink w:anchor="_Toc115216015" w:history="1">
        <w:r w:rsidR="00E94AE4" w:rsidRPr="00DA46C6">
          <w:rPr>
            <w:rStyle w:val="Hyperlink"/>
            <w:noProof/>
          </w:rPr>
          <w:t>Data Dictionary</w:t>
        </w:r>
        <w:r w:rsidR="00E94AE4">
          <w:rPr>
            <w:noProof/>
            <w:webHidden/>
          </w:rPr>
          <w:tab/>
        </w:r>
        <w:r w:rsidR="00E94AE4">
          <w:rPr>
            <w:noProof/>
            <w:webHidden/>
          </w:rPr>
          <w:fldChar w:fldCharType="begin"/>
        </w:r>
        <w:r w:rsidR="00E94AE4">
          <w:rPr>
            <w:noProof/>
            <w:webHidden/>
          </w:rPr>
          <w:instrText xml:space="preserve"> PAGEREF _Toc115216015 \h </w:instrText>
        </w:r>
        <w:r w:rsidR="00E94AE4">
          <w:rPr>
            <w:noProof/>
            <w:webHidden/>
          </w:rPr>
        </w:r>
        <w:r w:rsidR="00E94AE4">
          <w:rPr>
            <w:noProof/>
            <w:webHidden/>
          </w:rPr>
          <w:fldChar w:fldCharType="separate"/>
        </w:r>
        <w:r w:rsidR="00E94AE4">
          <w:rPr>
            <w:noProof/>
            <w:webHidden/>
          </w:rPr>
          <w:t>10</w:t>
        </w:r>
        <w:r w:rsidR="00E94AE4">
          <w:rPr>
            <w:noProof/>
            <w:webHidden/>
          </w:rPr>
          <w:fldChar w:fldCharType="end"/>
        </w:r>
      </w:hyperlink>
    </w:p>
    <w:p w14:paraId="6D41C3C1" w14:textId="33058C57" w:rsidR="00E94AE4" w:rsidRDefault="00000000">
      <w:pPr>
        <w:pStyle w:val="TOC1"/>
        <w:tabs>
          <w:tab w:val="right" w:leader="hyphen" w:pos="8657"/>
        </w:tabs>
        <w:rPr>
          <w:rFonts w:eastAsiaTheme="minorEastAsia" w:cstheme="minorBidi"/>
          <w:b w:val="0"/>
          <w:bCs w:val="0"/>
          <w:caps w:val="0"/>
          <w:noProof/>
          <w:sz w:val="22"/>
          <w:szCs w:val="22"/>
        </w:rPr>
      </w:pPr>
      <w:hyperlink w:anchor="_Toc115216016" w:history="1">
        <w:r w:rsidR="00E94AE4" w:rsidRPr="00DA46C6">
          <w:rPr>
            <w:rStyle w:val="Hyperlink"/>
            <w:noProof/>
          </w:rPr>
          <w:t>Ch-4 Physical System Design</w:t>
        </w:r>
        <w:r w:rsidR="00E94AE4">
          <w:rPr>
            <w:noProof/>
            <w:webHidden/>
          </w:rPr>
          <w:tab/>
        </w:r>
        <w:r w:rsidR="00E94AE4">
          <w:rPr>
            <w:noProof/>
            <w:webHidden/>
          </w:rPr>
          <w:fldChar w:fldCharType="begin"/>
        </w:r>
        <w:r w:rsidR="00E94AE4">
          <w:rPr>
            <w:noProof/>
            <w:webHidden/>
          </w:rPr>
          <w:instrText xml:space="preserve"> PAGEREF _Toc115216016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0EFFBF7F" w14:textId="3E0E9DDC" w:rsidR="00E94AE4" w:rsidRDefault="00000000">
      <w:pPr>
        <w:pStyle w:val="TOC2"/>
        <w:tabs>
          <w:tab w:val="right" w:leader="hyphen" w:pos="8657"/>
        </w:tabs>
        <w:rPr>
          <w:rFonts w:eastAsiaTheme="minorEastAsia" w:cstheme="minorBidi"/>
          <w:smallCaps w:val="0"/>
          <w:noProof/>
          <w:sz w:val="22"/>
          <w:szCs w:val="22"/>
        </w:rPr>
      </w:pPr>
      <w:hyperlink w:anchor="_Toc115216017" w:history="1">
        <w:r w:rsidR="00E94AE4" w:rsidRPr="00DA46C6">
          <w:rPr>
            <w:rStyle w:val="Hyperlink"/>
            <w:noProof/>
          </w:rPr>
          <w:t>Input Forms</w:t>
        </w:r>
        <w:r w:rsidR="00E94AE4">
          <w:rPr>
            <w:noProof/>
            <w:webHidden/>
          </w:rPr>
          <w:tab/>
        </w:r>
        <w:r w:rsidR="00E94AE4">
          <w:rPr>
            <w:noProof/>
            <w:webHidden/>
          </w:rPr>
          <w:fldChar w:fldCharType="begin"/>
        </w:r>
        <w:r w:rsidR="00E94AE4">
          <w:rPr>
            <w:noProof/>
            <w:webHidden/>
          </w:rPr>
          <w:instrText xml:space="preserve"> PAGEREF _Toc115216017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046232B2" w14:textId="1463E205" w:rsidR="00E94AE4" w:rsidRDefault="00000000">
      <w:pPr>
        <w:pStyle w:val="TOC3"/>
        <w:tabs>
          <w:tab w:val="right" w:leader="hyphen" w:pos="8657"/>
        </w:tabs>
        <w:rPr>
          <w:rFonts w:eastAsiaTheme="minorEastAsia" w:cstheme="minorBidi"/>
          <w:i w:val="0"/>
          <w:iCs w:val="0"/>
          <w:noProof/>
          <w:sz w:val="22"/>
          <w:szCs w:val="22"/>
        </w:rPr>
      </w:pPr>
      <w:hyperlink w:anchor="_Toc115216018" w:history="1">
        <w:r w:rsidR="00E94AE4" w:rsidRPr="00DA46C6">
          <w:rPr>
            <w:rStyle w:val="Hyperlink"/>
            <w:noProof/>
          </w:rPr>
          <w:t>Purpose</w:t>
        </w:r>
        <w:r w:rsidR="00E94AE4">
          <w:rPr>
            <w:noProof/>
            <w:webHidden/>
          </w:rPr>
          <w:tab/>
        </w:r>
        <w:r w:rsidR="00E94AE4">
          <w:rPr>
            <w:noProof/>
            <w:webHidden/>
          </w:rPr>
          <w:fldChar w:fldCharType="begin"/>
        </w:r>
        <w:r w:rsidR="00E94AE4">
          <w:rPr>
            <w:noProof/>
            <w:webHidden/>
          </w:rPr>
          <w:instrText xml:space="preserve"> PAGEREF _Toc115216018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463F9C0C" w14:textId="12E60B84" w:rsidR="00E94AE4" w:rsidRDefault="00000000">
      <w:pPr>
        <w:pStyle w:val="TOC3"/>
        <w:tabs>
          <w:tab w:val="right" w:leader="hyphen" w:pos="8657"/>
        </w:tabs>
        <w:rPr>
          <w:rFonts w:eastAsiaTheme="minorEastAsia" w:cstheme="minorBidi"/>
          <w:i w:val="0"/>
          <w:iCs w:val="0"/>
          <w:noProof/>
          <w:sz w:val="22"/>
          <w:szCs w:val="22"/>
        </w:rPr>
      </w:pPr>
      <w:hyperlink w:anchor="_Toc115216019" w:history="1">
        <w:r w:rsidR="00E94AE4" w:rsidRPr="00DA46C6">
          <w:rPr>
            <w:rStyle w:val="Hyperlink"/>
            <w:noProof/>
          </w:rPr>
          <w:t>Controls and flow controls of the form</w:t>
        </w:r>
        <w:r w:rsidR="00E94AE4">
          <w:rPr>
            <w:noProof/>
            <w:webHidden/>
          </w:rPr>
          <w:tab/>
        </w:r>
        <w:r w:rsidR="00E94AE4">
          <w:rPr>
            <w:noProof/>
            <w:webHidden/>
          </w:rPr>
          <w:fldChar w:fldCharType="begin"/>
        </w:r>
        <w:r w:rsidR="00E94AE4">
          <w:rPr>
            <w:noProof/>
            <w:webHidden/>
          </w:rPr>
          <w:instrText xml:space="preserve"> PAGEREF _Toc115216019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115259D8" w14:textId="0F4CA5E6" w:rsidR="00E94AE4" w:rsidRDefault="00000000">
      <w:pPr>
        <w:pStyle w:val="TOC3"/>
        <w:tabs>
          <w:tab w:val="right" w:leader="hyphen" w:pos="8657"/>
        </w:tabs>
        <w:rPr>
          <w:rFonts w:eastAsiaTheme="minorEastAsia" w:cstheme="minorBidi"/>
          <w:i w:val="0"/>
          <w:iCs w:val="0"/>
          <w:noProof/>
          <w:sz w:val="22"/>
          <w:szCs w:val="22"/>
        </w:rPr>
      </w:pPr>
      <w:hyperlink w:anchor="_Toc115216020" w:history="1">
        <w:r w:rsidR="00E94AE4" w:rsidRPr="00DA46C6">
          <w:rPr>
            <w:rStyle w:val="Hyperlink"/>
            <w:noProof/>
          </w:rPr>
          <w:t>Related SQL Used</w:t>
        </w:r>
        <w:r w:rsidR="00E94AE4">
          <w:rPr>
            <w:noProof/>
            <w:webHidden/>
          </w:rPr>
          <w:tab/>
        </w:r>
        <w:r w:rsidR="00E94AE4">
          <w:rPr>
            <w:noProof/>
            <w:webHidden/>
          </w:rPr>
          <w:fldChar w:fldCharType="begin"/>
        </w:r>
        <w:r w:rsidR="00E94AE4">
          <w:rPr>
            <w:noProof/>
            <w:webHidden/>
          </w:rPr>
          <w:instrText xml:space="preserve"> PAGEREF _Toc115216020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1F4D7303" w14:textId="6153EFD4" w:rsidR="00E94AE4" w:rsidRDefault="00000000">
      <w:pPr>
        <w:pStyle w:val="TOC2"/>
        <w:tabs>
          <w:tab w:val="right" w:leader="hyphen" w:pos="8657"/>
        </w:tabs>
        <w:rPr>
          <w:rFonts w:eastAsiaTheme="minorEastAsia" w:cstheme="minorBidi"/>
          <w:smallCaps w:val="0"/>
          <w:noProof/>
          <w:sz w:val="22"/>
          <w:szCs w:val="22"/>
        </w:rPr>
      </w:pPr>
      <w:hyperlink w:anchor="_Toc115216021" w:history="1">
        <w:r w:rsidR="00E94AE4" w:rsidRPr="00DA46C6">
          <w:rPr>
            <w:rStyle w:val="Hyperlink"/>
            <w:noProof/>
          </w:rPr>
          <w:t>Output Query &amp; Reports</w:t>
        </w:r>
        <w:r w:rsidR="00E94AE4">
          <w:rPr>
            <w:noProof/>
            <w:webHidden/>
          </w:rPr>
          <w:tab/>
        </w:r>
        <w:r w:rsidR="00E94AE4">
          <w:rPr>
            <w:noProof/>
            <w:webHidden/>
          </w:rPr>
          <w:fldChar w:fldCharType="begin"/>
        </w:r>
        <w:r w:rsidR="00E94AE4">
          <w:rPr>
            <w:noProof/>
            <w:webHidden/>
          </w:rPr>
          <w:instrText xml:space="preserve"> PAGEREF _Toc115216021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7941EEC3" w14:textId="057FECF0" w:rsidR="00E94AE4" w:rsidRDefault="00000000">
      <w:pPr>
        <w:pStyle w:val="TOC3"/>
        <w:tabs>
          <w:tab w:val="right" w:leader="hyphen" w:pos="8657"/>
        </w:tabs>
        <w:rPr>
          <w:rFonts w:eastAsiaTheme="minorEastAsia" w:cstheme="minorBidi"/>
          <w:i w:val="0"/>
          <w:iCs w:val="0"/>
          <w:noProof/>
          <w:sz w:val="22"/>
          <w:szCs w:val="22"/>
        </w:rPr>
      </w:pPr>
      <w:hyperlink w:anchor="_Toc115216022" w:history="1">
        <w:r w:rsidR="00E94AE4" w:rsidRPr="00DA46C6">
          <w:rPr>
            <w:rStyle w:val="Hyperlink"/>
            <w:noProof/>
          </w:rPr>
          <w:t>Purpose and use</w:t>
        </w:r>
        <w:r w:rsidR="00E94AE4">
          <w:rPr>
            <w:noProof/>
            <w:webHidden/>
          </w:rPr>
          <w:tab/>
        </w:r>
        <w:r w:rsidR="00E94AE4">
          <w:rPr>
            <w:noProof/>
            <w:webHidden/>
          </w:rPr>
          <w:fldChar w:fldCharType="begin"/>
        </w:r>
        <w:r w:rsidR="00E94AE4">
          <w:rPr>
            <w:noProof/>
            <w:webHidden/>
          </w:rPr>
          <w:instrText xml:space="preserve"> PAGEREF _Toc115216022 \h </w:instrText>
        </w:r>
        <w:r w:rsidR="00E94AE4">
          <w:rPr>
            <w:noProof/>
            <w:webHidden/>
          </w:rPr>
        </w:r>
        <w:r w:rsidR="00E94AE4">
          <w:rPr>
            <w:noProof/>
            <w:webHidden/>
          </w:rPr>
          <w:fldChar w:fldCharType="separate"/>
        </w:r>
        <w:r w:rsidR="00E94AE4">
          <w:rPr>
            <w:noProof/>
            <w:webHidden/>
          </w:rPr>
          <w:t>11</w:t>
        </w:r>
        <w:r w:rsidR="00E94AE4">
          <w:rPr>
            <w:noProof/>
            <w:webHidden/>
          </w:rPr>
          <w:fldChar w:fldCharType="end"/>
        </w:r>
      </w:hyperlink>
    </w:p>
    <w:p w14:paraId="7171A347" w14:textId="4451A1E7" w:rsidR="00E94AE4" w:rsidRDefault="00000000">
      <w:pPr>
        <w:pStyle w:val="TOC3"/>
        <w:tabs>
          <w:tab w:val="right" w:leader="hyphen" w:pos="8657"/>
        </w:tabs>
        <w:rPr>
          <w:rFonts w:eastAsiaTheme="minorEastAsia" w:cstheme="minorBidi"/>
          <w:i w:val="0"/>
          <w:iCs w:val="0"/>
          <w:noProof/>
          <w:sz w:val="22"/>
          <w:szCs w:val="22"/>
        </w:rPr>
      </w:pPr>
      <w:hyperlink w:anchor="_Toc115216023" w:history="1">
        <w:r w:rsidR="00E94AE4" w:rsidRPr="00DA46C6">
          <w:rPr>
            <w:rStyle w:val="Hyperlink"/>
            <w:noProof/>
          </w:rPr>
          <w:t>Controls and flow of controls</w:t>
        </w:r>
        <w:r w:rsidR="00E94AE4">
          <w:rPr>
            <w:noProof/>
            <w:webHidden/>
          </w:rPr>
          <w:tab/>
        </w:r>
        <w:r w:rsidR="00E94AE4">
          <w:rPr>
            <w:noProof/>
            <w:webHidden/>
          </w:rPr>
          <w:fldChar w:fldCharType="begin"/>
        </w:r>
        <w:r w:rsidR="00E94AE4">
          <w:rPr>
            <w:noProof/>
            <w:webHidden/>
          </w:rPr>
          <w:instrText xml:space="preserve"> PAGEREF _Toc115216023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2F91BF20" w14:textId="5C7DCE5B" w:rsidR="00E94AE4" w:rsidRDefault="00000000">
      <w:pPr>
        <w:pStyle w:val="TOC3"/>
        <w:tabs>
          <w:tab w:val="right" w:leader="hyphen" w:pos="8657"/>
        </w:tabs>
        <w:rPr>
          <w:rFonts w:eastAsiaTheme="minorEastAsia" w:cstheme="minorBidi"/>
          <w:i w:val="0"/>
          <w:iCs w:val="0"/>
          <w:noProof/>
          <w:sz w:val="22"/>
          <w:szCs w:val="22"/>
        </w:rPr>
      </w:pPr>
      <w:hyperlink w:anchor="_Toc115216024" w:history="1">
        <w:r w:rsidR="00E94AE4" w:rsidRPr="00DA46C6">
          <w:rPr>
            <w:rStyle w:val="Hyperlink"/>
            <w:noProof/>
          </w:rPr>
          <w:t>Description along with SQL</w:t>
        </w:r>
        <w:r w:rsidR="00E94AE4">
          <w:rPr>
            <w:noProof/>
            <w:webHidden/>
          </w:rPr>
          <w:tab/>
        </w:r>
        <w:r w:rsidR="00E94AE4">
          <w:rPr>
            <w:noProof/>
            <w:webHidden/>
          </w:rPr>
          <w:fldChar w:fldCharType="begin"/>
        </w:r>
        <w:r w:rsidR="00E94AE4">
          <w:rPr>
            <w:noProof/>
            <w:webHidden/>
          </w:rPr>
          <w:instrText xml:space="preserve"> PAGEREF _Toc115216024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055DEA7F" w14:textId="78B1F862" w:rsidR="00E94AE4" w:rsidRDefault="00000000">
      <w:pPr>
        <w:pStyle w:val="TOC2"/>
        <w:tabs>
          <w:tab w:val="right" w:leader="hyphen" w:pos="8657"/>
        </w:tabs>
        <w:rPr>
          <w:rFonts w:eastAsiaTheme="minorEastAsia" w:cstheme="minorBidi"/>
          <w:smallCaps w:val="0"/>
          <w:noProof/>
          <w:sz w:val="22"/>
          <w:szCs w:val="22"/>
        </w:rPr>
      </w:pPr>
      <w:hyperlink w:anchor="_Toc115216025" w:history="1">
        <w:r w:rsidR="00E94AE4" w:rsidRPr="00DA46C6">
          <w:rPr>
            <w:rStyle w:val="Hyperlink"/>
            <w:noProof/>
          </w:rPr>
          <w:t>System Design Architecture</w:t>
        </w:r>
        <w:r w:rsidR="00E94AE4">
          <w:rPr>
            <w:noProof/>
            <w:webHidden/>
          </w:rPr>
          <w:tab/>
        </w:r>
        <w:r w:rsidR="00E94AE4">
          <w:rPr>
            <w:noProof/>
            <w:webHidden/>
          </w:rPr>
          <w:fldChar w:fldCharType="begin"/>
        </w:r>
        <w:r w:rsidR="00E94AE4">
          <w:rPr>
            <w:noProof/>
            <w:webHidden/>
          </w:rPr>
          <w:instrText xml:space="preserve"> PAGEREF _Toc115216025 \h </w:instrText>
        </w:r>
        <w:r w:rsidR="00E94AE4">
          <w:rPr>
            <w:noProof/>
            <w:webHidden/>
          </w:rPr>
        </w:r>
        <w:r w:rsidR="00E94AE4">
          <w:rPr>
            <w:noProof/>
            <w:webHidden/>
          </w:rPr>
          <w:fldChar w:fldCharType="separate"/>
        </w:r>
        <w:r w:rsidR="00E94AE4">
          <w:rPr>
            <w:noProof/>
            <w:webHidden/>
          </w:rPr>
          <w:t>12</w:t>
        </w:r>
        <w:r w:rsidR="00E94AE4">
          <w:rPr>
            <w:noProof/>
            <w:webHidden/>
          </w:rPr>
          <w:fldChar w:fldCharType="end"/>
        </w:r>
      </w:hyperlink>
    </w:p>
    <w:p w14:paraId="7EF9C2A1" w14:textId="7914A3D2" w:rsidR="00E94AE4" w:rsidRDefault="00000000">
      <w:pPr>
        <w:pStyle w:val="TOC1"/>
        <w:tabs>
          <w:tab w:val="right" w:leader="hyphen" w:pos="8657"/>
        </w:tabs>
        <w:rPr>
          <w:rFonts w:eastAsiaTheme="minorEastAsia" w:cstheme="minorBidi"/>
          <w:b w:val="0"/>
          <w:bCs w:val="0"/>
          <w:caps w:val="0"/>
          <w:noProof/>
          <w:sz w:val="22"/>
          <w:szCs w:val="22"/>
        </w:rPr>
      </w:pPr>
      <w:hyperlink w:anchor="_Toc115216026" w:history="1">
        <w:r w:rsidR="00E94AE4" w:rsidRPr="00DA46C6">
          <w:rPr>
            <w:rStyle w:val="Hyperlink"/>
            <w:noProof/>
          </w:rPr>
          <w:t>Ch-5 Conclusion</w:t>
        </w:r>
        <w:r w:rsidR="00E94AE4">
          <w:rPr>
            <w:noProof/>
            <w:webHidden/>
          </w:rPr>
          <w:tab/>
        </w:r>
        <w:r w:rsidR="00E94AE4">
          <w:rPr>
            <w:noProof/>
            <w:webHidden/>
          </w:rPr>
          <w:fldChar w:fldCharType="begin"/>
        </w:r>
        <w:r w:rsidR="00E94AE4">
          <w:rPr>
            <w:noProof/>
            <w:webHidden/>
          </w:rPr>
          <w:instrText xml:space="preserve"> PAGEREF _Toc115216026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4EAC990B" w14:textId="7007EB47" w:rsidR="00E94AE4" w:rsidRDefault="00000000">
      <w:pPr>
        <w:pStyle w:val="TOC2"/>
        <w:tabs>
          <w:tab w:val="right" w:leader="hyphen" w:pos="8657"/>
        </w:tabs>
        <w:rPr>
          <w:rFonts w:eastAsiaTheme="minorEastAsia" w:cstheme="minorBidi"/>
          <w:smallCaps w:val="0"/>
          <w:noProof/>
          <w:sz w:val="22"/>
          <w:szCs w:val="22"/>
        </w:rPr>
      </w:pPr>
      <w:hyperlink w:anchor="_Toc115216027" w:history="1">
        <w:r w:rsidR="00E94AE4" w:rsidRPr="00DA46C6">
          <w:rPr>
            <w:rStyle w:val="Hyperlink"/>
            <w:noProof/>
          </w:rPr>
          <w:t>Problem &amp; Solution</w:t>
        </w:r>
        <w:r w:rsidR="00E94AE4">
          <w:rPr>
            <w:noProof/>
            <w:webHidden/>
          </w:rPr>
          <w:tab/>
        </w:r>
        <w:r w:rsidR="00E94AE4">
          <w:rPr>
            <w:noProof/>
            <w:webHidden/>
          </w:rPr>
          <w:fldChar w:fldCharType="begin"/>
        </w:r>
        <w:r w:rsidR="00E94AE4">
          <w:rPr>
            <w:noProof/>
            <w:webHidden/>
          </w:rPr>
          <w:instrText xml:space="preserve"> PAGEREF _Toc115216027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4E780CE4" w14:textId="1C1BB942" w:rsidR="00E94AE4" w:rsidRDefault="00000000">
      <w:pPr>
        <w:pStyle w:val="TOC2"/>
        <w:tabs>
          <w:tab w:val="right" w:leader="hyphen" w:pos="8657"/>
        </w:tabs>
        <w:rPr>
          <w:rFonts w:eastAsiaTheme="minorEastAsia" w:cstheme="minorBidi"/>
          <w:smallCaps w:val="0"/>
          <w:noProof/>
          <w:sz w:val="22"/>
          <w:szCs w:val="22"/>
        </w:rPr>
      </w:pPr>
      <w:hyperlink w:anchor="_Toc115216028" w:history="1">
        <w:r w:rsidR="00E94AE4" w:rsidRPr="00DA46C6">
          <w:rPr>
            <w:rStyle w:val="Hyperlink"/>
            <w:noProof/>
          </w:rPr>
          <w:t>Additional feature &amp; Future Development</w:t>
        </w:r>
        <w:r w:rsidR="00E94AE4">
          <w:rPr>
            <w:noProof/>
            <w:webHidden/>
          </w:rPr>
          <w:tab/>
        </w:r>
        <w:r w:rsidR="00E94AE4">
          <w:rPr>
            <w:noProof/>
            <w:webHidden/>
          </w:rPr>
          <w:fldChar w:fldCharType="begin"/>
        </w:r>
        <w:r w:rsidR="00E94AE4">
          <w:rPr>
            <w:noProof/>
            <w:webHidden/>
          </w:rPr>
          <w:instrText xml:space="preserve"> PAGEREF _Toc115216028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6E93751F" w14:textId="3D0D371C" w:rsidR="00E94AE4" w:rsidRDefault="00000000">
      <w:pPr>
        <w:pStyle w:val="TOC2"/>
        <w:tabs>
          <w:tab w:val="right" w:leader="hyphen" w:pos="8657"/>
        </w:tabs>
        <w:rPr>
          <w:rFonts w:eastAsiaTheme="minorEastAsia" w:cstheme="minorBidi"/>
          <w:smallCaps w:val="0"/>
          <w:noProof/>
          <w:sz w:val="22"/>
          <w:szCs w:val="22"/>
        </w:rPr>
      </w:pPr>
      <w:hyperlink w:anchor="_Toc115216029" w:history="1">
        <w:r w:rsidR="00E94AE4" w:rsidRPr="00DA46C6">
          <w:rPr>
            <w:rStyle w:val="Hyperlink"/>
            <w:noProof/>
          </w:rPr>
          <w:t>Conclusion &amp; Recommendations</w:t>
        </w:r>
        <w:r w:rsidR="00E94AE4">
          <w:rPr>
            <w:noProof/>
            <w:webHidden/>
          </w:rPr>
          <w:tab/>
        </w:r>
        <w:r w:rsidR="00E94AE4">
          <w:rPr>
            <w:noProof/>
            <w:webHidden/>
          </w:rPr>
          <w:fldChar w:fldCharType="begin"/>
        </w:r>
        <w:r w:rsidR="00E94AE4">
          <w:rPr>
            <w:noProof/>
            <w:webHidden/>
          </w:rPr>
          <w:instrText xml:space="preserve"> PAGEREF _Toc115216029 \h </w:instrText>
        </w:r>
        <w:r w:rsidR="00E94AE4">
          <w:rPr>
            <w:noProof/>
            <w:webHidden/>
          </w:rPr>
        </w:r>
        <w:r w:rsidR="00E94AE4">
          <w:rPr>
            <w:noProof/>
            <w:webHidden/>
          </w:rPr>
          <w:fldChar w:fldCharType="separate"/>
        </w:r>
        <w:r w:rsidR="00E94AE4">
          <w:rPr>
            <w:noProof/>
            <w:webHidden/>
          </w:rPr>
          <w:t>13</w:t>
        </w:r>
        <w:r w:rsidR="00E94AE4">
          <w:rPr>
            <w:noProof/>
            <w:webHidden/>
          </w:rPr>
          <w:fldChar w:fldCharType="end"/>
        </w:r>
      </w:hyperlink>
    </w:p>
    <w:p w14:paraId="2A010E7D" w14:textId="5EE2728F" w:rsidR="00E94AE4" w:rsidRDefault="00000000">
      <w:pPr>
        <w:pStyle w:val="TOC1"/>
        <w:tabs>
          <w:tab w:val="right" w:leader="hyphen" w:pos="8657"/>
        </w:tabs>
        <w:rPr>
          <w:rFonts w:eastAsiaTheme="minorEastAsia" w:cstheme="minorBidi"/>
          <w:b w:val="0"/>
          <w:bCs w:val="0"/>
          <w:caps w:val="0"/>
          <w:noProof/>
          <w:sz w:val="22"/>
          <w:szCs w:val="22"/>
        </w:rPr>
      </w:pPr>
      <w:hyperlink w:anchor="_Toc115216030" w:history="1">
        <w:r w:rsidR="00E94AE4" w:rsidRPr="00DA46C6">
          <w:rPr>
            <w:rStyle w:val="Hyperlink"/>
            <w:noProof/>
          </w:rPr>
          <w:t>Reference:</w:t>
        </w:r>
        <w:r w:rsidR="00E94AE4">
          <w:rPr>
            <w:noProof/>
            <w:webHidden/>
          </w:rPr>
          <w:tab/>
        </w:r>
        <w:r w:rsidR="00E94AE4">
          <w:rPr>
            <w:noProof/>
            <w:webHidden/>
          </w:rPr>
          <w:fldChar w:fldCharType="begin"/>
        </w:r>
        <w:r w:rsidR="00E94AE4">
          <w:rPr>
            <w:noProof/>
            <w:webHidden/>
          </w:rPr>
          <w:instrText xml:space="preserve"> PAGEREF _Toc115216030 \h </w:instrText>
        </w:r>
        <w:r w:rsidR="00E94AE4">
          <w:rPr>
            <w:noProof/>
            <w:webHidden/>
          </w:rPr>
        </w:r>
        <w:r w:rsidR="00E94AE4">
          <w:rPr>
            <w:noProof/>
            <w:webHidden/>
          </w:rPr>
          <w:fldChar w:fldCharType="separate"/>
        </w:r>
        <w:r w:rsidR="00E94AE4">
          <w:rPr>
            <w:noProof/>
            <w:webHidden/>
          </w:rPr>
          <w:t>14</w:t>
        </w:r>
        <w:r w:rsidR="00E94AE4">
          <w:rPr>
            <w:noProof/>
            <w:webHidden/>
          </w:rPr>
          <w:fldChar w:fldCharType="end"/>
        </w:r>
      </w:hyperlink>
    </w:p>
    <w:p w14:paraId="05959E5E" w14:textId="1C1545B3" w:rsidR="00E94AE4" w:rsidRDefault="00000000">
      <w:pPr>
        <w:pStyle w:val="TOC1"/>
        <w:tabs>
          <w:tab w:val="right" w:leader="hyphen" w:pos="8657"/>
        </w:tabs>
        <w:rPr>
          <w:rFonts w:eastAsiaTheme="minorEastAsia" w:cstheme="minorBidi"/>
          <w:b w:val="0"/>
          <w:bCs w:val="0"/>
          <w:caps w:val="0"/>
          <w:noProof/>
          <w:sz w:val="22"/>
          <w:szCs w:val="22"/>
        </w:rPr>
      </w:pPr>
      <w:hyperlink w:anchor="_Toc115216031" w:history="1">
        <w:r w:rsidR="00E94AE4" w:rsidRPr="00DA46C6">
          <w:rPr>
            <w:rStyle w:val="Hyperlink"/>
            <w:noProof/>
          </w:rPr>
          <w:t>Appendix:</w:t>
        </w:r>
        <w:r w:rsidR="00E94AE4">
          <w:rPr>
            <w:noProof/>
            <w:webHidden/>
          </w:rPr>
          <w:tab/>
        </w:r>
        <w:r w:rsidR="00E94AE4">
          <w:rPr>
            <w:noProof/>
            <w:webHidden/>
          </w:rPr>
          <w:fldChar w:fldCharType="begin"/>
        </w:r>
        <w:r w:rsidR="00E94AE4">
          <w:rPr>
            <w:noProof/>
            <w:webHidden/>
          </w:rPr>
          <w:instrText xml:space="preserve"> PAGEREF _Toc115216031 \h </w:instrText>
        </w:r>
        <w:r w:rsidR="00E94AE4">
          <w:rPr>
            <w:noProof/>
            <w:webHidden/>
          </w:rPr>
        </w:r>
        <w:r w:rsidR="00E94AE4">
          <w:rPr>
            <w:noProof/>
            <w:webHidden/>
          </w:rPr>
          <w:fldChar w:fldCharType="separate"/>
        </w:r>
        <w:r w:rsidR="00E94AE4">
          <w:rPr>
            <w:noProof/>
            <w:webHidden/>
          </w:rPr>
          <w:t>15</w:t>
        </w:r>
        <w:r w:rsidR="00E94AE4">
          <w:rPr>
            <w:noProof/>
            <w:webHidden/>
          </w:rPr>
          <w:fldChar w:fldCharType="end"/>
        </w:r>
      </w:hyperlink>
    </w:p>
    <w:p w14:paraId="6F697101" w14:textId="57E91E2A" w:rsidR="000140B1" w:rsidRDefault="001E193B">
      <w:pPr>
        <w:rPr>
          <w:rFonts w:cstheme="minorHAnsi"/>
          <w:b/>
          <w:bCs/>
          <w:caps/>
          <w:sz w:val="20"/>
          <w:szCs w:val="20"/>
        </w:rPr>
      </w:pPr>
      <w:r>
        <w:rPr>
          <w:rFonts w:cstheme="minorHAnsi"/>
          <w:b/>
          <w:bCs/>
          <w:caps/>
          <w:sz w:val="20"/>
          <w:szCs w:val="20"/>
        </w:rPr>
        <w:fldChar w:fldCharType="end"/>
      </w:r>
    </w:p>
    <w:p w14:paraId="7FA522CF" w14:textId="77777777" w:rsidR="000140B1" w:rsidRDefault="000140B1">
      <w:pPr>
        <w:rPr>
          <w:rFonts w:cstheme="minorHAnsi"/>
          <w:b/>
          <w:bCs/>
          <w:caps/>
          <w:sz w:val="20"/>
          <w:szCs w:val="20"/>
        </w:rPr>
      </w:pPr>
      <w:r>
        <w:rPr>
          <w:rFonts w:cstheme="minorHAnsi"/>
          <w:b/>
          <w:bCs/>
          <w:caps/>
          <w:sz w:val="20"/>
          <w:szCs w:val="20"/>
        </w:rPr>
        <w:br w:type="page"/>
      </w:r>
    </w:p>
    <w:p w14:paraId="4BA9E10F" w14:textId="77777777" w:rsidR="000140B1" w:rsidRDefault="000140B1">
      <w:pPr>
        <w:rPr>
          <w:noProof/>
        </w:rPr>
      </w:pPr>
      <w:r>
        <w:rPr>
          <w:rFonts w:cstheme="minorHAnsi"/>
          <w:b/>
          <w:bCs/>
          <w:caps/>
          <w:sz w:val="20"/>
          <w:szCs w:val="20"/>
        </w:rPr>
        <w:lastRenderedPageBreak/>
        <w:t>List of Figures</w:t>
      </w:r>
      <w:r w:rsidR="001E193B">
        <w:rPr>
          <w:rFonts w:cstheme="minorHAnsi"/>
          <w:b/>
          <w:bCs/>
          <w:caps/>
          <w:sz w:val="20"/>
          <w:szCs w:val="20"/>
        </w:rPr>
        <w:fldChar w:fldCharType="begin"/>
      </w:r>
      <w:r w:rsidR="001E193B">
        <w:rPr>
          <w:rFonts w:cstheme="minorHAnsi"/>
          <w:b/>
          <w:bCs/>
          <w:caps/>
          <w:sz w:val="20"/>
          <w:szCs w:val="20"/>
        </w:rPr>
        <w:instrText xml:space="preserve"> TOC \h \z \c "Figure" </w:instrText>
      </w:r>
      <w:r w:rsidR="001E193B">
        <w:rPr>
          <w:rFonts w:cstheme="minorHAnsi"/>
          <w:b/>
          <w:bCs/>
          <w:caps/>
          <w:sz w:val="20"/>
          <w:szCs w:val="20"/>
        </w:rPr>
        <w:fldChar w:fldCharType="separate"/>
      </w:r>
    </w:p>
    <w:p w14:paraId="4F2BD3D1" w14:textId="44099ED8" w:rsidR="000140B1" w:rsidRDefault="00000000">
      <w:pPr>
        <w:pStyle w:val="TableofFigures"/>
        <w:tabs>
          <w:tab w:val="right" w:leader="hyphen" w:pos="8657"/>
        </w:tabs>
        <w:rPr>
          <w:rFonts w:eastAsiaTheme="minorEastAsia" w:cstheme="minorBidi"/>
          <w:smallCaps w:val="0"/>
          <w:noProof/>
          <w:sz w:val="22"/>
          <w:szCs w:val="22"/>
        </w:rPr>
      </w:pPr>
      <w:hyperlink w:anchor="_Toc115214791" w:history="1">
        <w:r w:rsidR="000140B1" w:rsidRPr="00F23ACE">
          <w:rPr>
            <w:rStyle w:val="Hyperlink"/>
            <w:noProof/>
          </w:rPr>
          <w:t>Figure 1: Bleh</w:t>
        </w:r>
        <w:r w:rsidR="000140B1">
          <w:rPr>
            <w:noProof/>
            <w:webHidden/>
          </w:rPr>
          <w:tab/>
        </w:r>
        <w:r w:rsidR="000140B1">
          <w:rPr>
            <w:noProof/>
            <w:webHidden/>
          </w:rPr>
          <w:fldChar w:fldCharType="begin"/>
        </w:r>
        <w:r w:rsidR="000140B1">
          <w:rPr>
            <w:noProof/>
            <w:webHidden/>
          </w:rPr>
          <w:instrText xml:space="preserve"> PAGEREF _Toc115214791 \h </w:instrText>
        </w:r>
        <w:r w:rsidR="000140B1">
          <w:rPr>
            <w:noProof/>
            <w:webHidden/>
          </w:rPr>
        </w:r>
        <w:r w:rsidR="000140B1">
          <w:rPr>
            <w:noProof/>
            <w:webHidden/>
          </w:rPr>
          <w:fldChar w:fldCharType="separate"/>
        </w:r>
        <w:r w:rsidR="000140B1">
          <w:rPr>
            <w:noProof/>
            <w:webHidden/>
          </w:rPr>
          <w:t>4</w:t>
        </w:r>
        <w:r w:rsidR="000140B1">
          <w:rPr>
            <w:noProof/>
            <w:webHidden/>
          </w:rPr>
          <w:fldChar w:fldCharType="end"/>
        </w:r>
      </w:hyperlink>
    </w:p>
    <w:p w14:paraId="5F69CAD2" w14:textId="3D69DF8D" w:rsidR="000140B1" w:rsidRDefault="00000000">
      <w:pPr>
        <w:pStyle w:val="TableofFigures"/>
        <w:tabs>
          <w:tab w:val="right" w:leader="hyphen" w:pos="8657"/>
        </w:tabs>
        <w:rPr>
          <w:rFonts w:eastAsiaTheme="minorEastAsia" w:cstheme="minorBidi"/>
          <w:smallCaps w:val="0"/>
          <w:noProof/>
          <w:sz w:val="22"/>
          <w:szCs w:val="22"/>
        </w:rPr>
      </w:pPr>
      <w:hyperlink w:anchor="_Toc115214792" w:history="1">
        <w:r w:rsidR="000140B1" w:rsidRPr="00F23ACE">
          <w:rPr>
            <w:rStyle w:val="Hyperlink"/>
            <w:noProof/>
          </w:rPr>
          <w:t>Figure 2:</w:t>
        </w:r>
        <w:r w:rsidR="000140B1">
          <w:rPr>
            <w:noProof/>
            <w:webHidden/>
          </w:rPr>
          <w:tab/>
        </w:r>
        <w:r w:rsidR="000140B1">
          <w:rPr>
            <w:noProof/>
            <w:webHidden/>
          </w:rPr>
          <w:fldChar w:fldCharType="begin"/>
        </w:r>
        <w:r w:rsidR="000140B1">
          <w:rPr>
            <w:noProof/>
            <w:webHidden/>
          </w:rPr>
          <w:instrText xml:space="preserve"> PAGEREF _Toc115214792 \h </w:instrText>
        </w:r>
        <w:r w:rsidR="000140B1">
          <w:rPr>
            <w:noProof/>
            <w:webHidden/>
          </w:rPr>
        </w:r>
        <w:r w:rsidR="000140B1">
          <w:rPr>
            <w:noProof/>
            <w:webHidden/>
          </w:rPr>
          <w:fldChar w:fldCharType="separate"/>
        </w:r>
        <w:r w:rsidR="000140B1">
          <w:rPr>
            <w:noProof/>
            <w:webHidden/>
          </w:rPr>
          <w:t>5</w:t>
        </w:r>
        <w:r w:rsidR="000140B1">
          <w:rPr>
            <w:noProof/>
            <w:webHidden/>
          </w:rPr>
          <w:fldChar w:fldCharType="end"/>
        </w:r>
      </w:hyperlink>
    </w:p>
    <w:p w14:paraId="6E04CEF5" w14:textId="1C3E817F" w:rsidR="00B27B67" w:rsidRDefault="001E193B">
      <w:pPr>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pPr>
      <w:r>
        <w:rPr>
          <w:rFonts w:cstheme="minorHAnsi"/>
          <w:b/>
          <w:bCs/>
          <w:caps/>
          <w:sz w:val="20"/>
          <w:szCs w:val="20"/>
        </w:rPr>
        <w:fldChar w:fldCharType="end"/>
      </w:r>
      <w:r w:rsidR="00B27B67">
        <w:br w:type="page"/>
      </w:r>
    </w:p>
    <w:p w14:paraId="45BF18F0" w14:textId="67C43A7D" w:rsidR="00833710" w:rsidRPr="00833710" w:rsidRDefault="00777899" w:rsidP="00306330">
      <w:pPr>
        <w:pStyle w:val="Heading1"/>
      </w:pPr>
      <w:bookmarkStart w:id="3" w:name="_Toc115214359"/>
      <w:bookmarkStart w:id="4" w:name="_Toc115215997"/>
      <w:r>
        <w:lastRenderedPageBreak/>
        <w:t>Ch-1 Introduction</w:t>
      </w:r>
      <w:r w:rsidR="00833710">
        <w:t>:</w:t>
      </w:r>
      <w:bookmarkEnd w:id="3"/>
      <w:bookmarkEnd w:id="4"/>
    </w:p>
    <w:p w14:paraId="6F7038AC" w14:textId="3E9ADCE0" w:rsidR="00566DFD" w:rsidRDefault="00DA776D" w:rsidP="002177CF">
      <w:pPr>
        <w:pStyle w:val="Heading2"/>
      </w:pPr>
      <w:bookmarkStart w:id="5" w:name="_Toc115214360"/>
      <w:bookmarkStart w:id="6" w:name="_Toc115215998"/>
      <w:r>
        <w:t>Background</w:t>
      </w:r>
      <w:r w:rsidR="00566DFD">
        <w:t xml:space="preserve"> of the organization</w:t>
      </w:r>
      <w:r>
        <w:t>:</w:t>
      </w:r>
      <w:bookmarkEnd w:id="5"/>
      <w:bookmarkEnd w:id="6"/>
      <w:r w:rsidR="001D3D36">
        <w:t xml:space="preserve"> </w:t>
      </w:r>
    </w:p>
    <w:p w14:paraId="47A77391" w14:textId="63D0E33F" w:rsidR="00566DFD" w:rsidRDefault="00566DF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97B952F" w14:textId="77777777" w:rsidR="00100A20" w:rsidRDefault="00C92D87" w:rsidP="002F0A16">
      <w:pPr>
        <w:pStyle w:val="ProjectBody"/>
      </w:pPr>
      <w:r>
        <w:rPr>
          <w:noProof/>
        </w:rPr>
        <w:drawing>
          <wp:inline distT="0" distB="0" distL="0" distR="0" wp14:anchorId="0DEAE0EB" wp14:editId="0F1521BF">
            <wp:extent cx="4923953" cy="354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1CC32421" w14:textId="607EA741" w:rsidR="00C92D87" w:rsidRDefault="00100A20" w:rsidP="00306330">
      <w:pPr>
        <w:pStyle w:val="Caption"/>
      </w:pPr>
      <w:bookmarkStart w:id="7" w:name="_Toc115214791"/>
      <w:r>
        <w:t xml:space="preserve">Figure </w:t>
      </w:r>
      <w:fldSimple w:instr=" SEQ Figure \* ARABIC ">
        <w:r w:rsidR="00306330">
          <w:rPr>
            <w:noProof/>
          </w:rPr>
          <w:t>1</w:t>
        </w:r>
      </w:fldSimple>
      <w:r>
        <w:t>:</w:t>
      </w:r>
      <w:r w:rsidR="00306330">
        <w:t xml:space="preserve"> </w:t>
      </w:r>
      <w:r w:rsidR="00306330" w:rsidRPr="00306330">
        <w:t>Bleh</w:t>
      </w:r>
      <w:bookmarkEnd w:id="7"/>
    </w:p>
    <w:p w14:paraId="3E94E254" w14:textId="475EC778" w:rsidR="00566DFD" w:rsidRDefault="00454DE7" w:rsidP="002177CF">
      <w:pPr>
        <w:pStyle w:val="Heading2"/>
      </w:pPr>
      <w:bookmarkStart w:id="8" w:name="_Toc115214361"/>
      <w:bookmarkStart w:id="9" w:name="_Toc115215999"/>
      <w:r>
        <w:t>B</w:t>
      </w:r>
      <w:r w:rsidR="007F1ED6">
        <w:t>ackground of the</w:t>
      </w:r>
      <w:r w:rsidR="00F96138">
        <w:t xml:space="preserve"> project:</w:t>
      </w:r>
      <w:bookmarkEnd w:id="8"/>
      <w:bookmarkEnd w:id="9"/>
    </w:p>
    <w:p w14:paraId="2B4AFABC" w14:textId="4A259ED9" w:rsidR="003118CB" w:rsidRDefault="003118CB"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0B4707D" w14:textId="77777777" w:rsidR="00306330" w:rsidRDefault="00306330" w:rsidP="002F0A16">
      <w:pPr>
        <w:pStyle w:val="ProjectBody"/>
      </w:pPr>
      <w:r>
        <w:rPr>
          <w:noProof/>
        </w:rPr>
        <w:lastRenderedPageBreak/>
        <w:drawing>
          <wp:inline distT="0" distB="0" distL="0" distR="0" wp14:anchorId="38D51986" wp14:editId="3A23FCDF">
            <wp:extent cx="5503545" cy="2626360"/>
            <wp:effectExtent l="0" t="0" r="1905" b="2540"/>
            <wp:docPr id="3" name="Picture 3"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3545" cy="2626360"/>
                    </a:xfrm>
                    <a:prstGeom prst="rect">
                      <a:avLst/>
                    </a:prstGeom>
                  </pic:spPr>
                </pic:pic>
              </a:graphicData>
            </a:graphic>
          </wp:inline>
        </w:drawing>
      </w:r>
    </w:p>
    <w:p w14:paraId="5CE3D034" w14:textId="412C3BF5" w:rsidR="00306330" w:rsidRPr="00306330" w:rsidRDefault="00306330" w:rsidP="00306330">
      <w:pPr>
        <w:pStyle w:val="Caption"/>
      </w:pPr>
      <w:bookmarkStart w:id="10" w:name="_Toc115214792"/>
      <w:r>
        <w:t xml:space="preserve">Figure </w:t>
      </w:r>
      <w:fldSimple w:instr=" SEQ Figure \* ARABIC ">
        <w:r>
          <w:rPr>
            <w:noProof/>
          </w:rPr>
          <w:t>2</w:t>
        </w:r>
      </w:fldSimple>
      <w:r>
        <w:t>:</w:t>
      </w:r>
      <w:bookmarkEnd w:id="10"/>
    </w:p>
    <w:p w14:paraId="2FCFB0FB" w14:textId="2CBEDAC4" w:rsidR="003118CB" w:rsidRDefault="00E94AE4" w:rsidP="002177CF">
      <w:pPr>
        <w:pStyle w:val="Heading2"/>
      </w:pPr>
      <w:bookmarkStart w:id="11" w:name="_Toc115214362"/>
      <w:bookmarkStart w:id="12" w:name="_Toc115216000"/>
      <w:r>
        <w:t>O</w:t>
      </w:r>
      <w:r w:rsidR="00C31B1C">
        <w:t xml:space="preserve">bjectives </w:t>
      </w:r>
      <w:r w:rsidR="003118CB">
        <w:t>of the project:</w:t>
      </w:r>
      <w:bookmarkEnd w:id="11"/>
      <w:bookmarkEnd w:id="12"/>
    </w:p>
    <w:p w14:paraId="0329D7C7" w14:textId="77777777" w:rsidR="0085751D"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61D3E193" w14:textId="76D03337" w:rsidR="00ED248B" w:rsidRPr="003118CB" w:rsidRDefault="00ED248B" w:rsidP="002F0A16">
      <w:pPr>
        <w:pStyle w:val="ProjectBody"/>
      </w:pPr>
      <w:r>
        <w:rPr>
          <w:noProof/>
        </w:rPr>
        <w:drawing>
          <wp:inline distT="0" distB="0" distL="0" distR="0" wp14:anchorId="2C49B719" wp14:editId="23020623">
            <wp:extent cx="4923953" cy="35440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953" cy="3544027"/>
                    </a:xfrm>
                    <a:prstGeom prst="rect">
                      <a:avLst/>
                    </a:prstGeom>
                  </pic:spPr>
                </pic:pic>
              </a:graphicData>
            </a:graphic>
          </wp:inline>
        </w:drawing>
      </w:r>
    </w:p>
    <w:p w14:paraId="67C6E2ED" w14:textId="4817EDB0" w:rsidR="003118CB" w:rsidRDefault="00454DE7" w:rsidP="002177CF">
      <w:pPr>
        <w:pStyle w:val="Heading2"/>
      </w:pPr>
      <w:bookmarkStart w:id="13" w:name="_Toc115214363"/>
      <w:bookmarkStart w:id="14" w:name="_Toc115216001"/>
      <w:r>
        <w:lastRenderedPageBreak/>
        <w:t>S</w:t>
      </w:r>
      <w:r w:rsidR="0085751D">
        <w:t>cope of the project</w:t>
      </w:r>
      <w:bookmarkEnd w:id="13"/>
      <w:bookmarkEnd w:id="14"/>
    </w:p>
    <w:p w14:paraId="0B897956" w14:textId="77777777" w:rsidR="0085751D" w:rsidRPr="003118CB" w:rsidRDefault="0085751D"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00A148D" w14:textId="28182EB3" w:rsidR="00777899" w:rsidRDefault="00777899" w:rsidP="00306330">
      <w:pPr>
        <w:pStyle w:val="Heading1"/>
      </w:pPr>
      <w:bookmarkStart w:id="15" w:name="_Toc115214364"/>
      <w:bookmarkStart w:id="16" w:name="_Toc115216002"/>
      <w:r>
        <w:t>Ch-2: Requirement Analysis</w:t>
      </w:r>
      <w:bookmarkEnd w:id="15"/>
      <w:bookmarkEnd w:id="16"/>
    </w:p>
    <w:p w14:paraId="6DC32549" w14:textId="01E481AE" w:rsidR="00777899" w:rsidRDefault="00777899" w:rsidP="002177CF">
      <w:pPr>
        <w:pStyle w:val="Heading2"/>
      </w:pPr>
      <w:bookmarkStart w:id="17" w:name="_Toc115214365"/>
      <w:bookmarkStart w:id="18" w:name="_Toc115216003"/>
      <w:r>
        <w:t>Describe Existing Business System (with rich picture)</w:t>
      </w:r>
      <w:bookmarkEnd w:id="17"/>
      <w:bookmarkEnd w:id="18"/>
    </w:p>
    <w:p w14:paraId="3006195E" w14:textId="77777777" w:rsidR="00336623" w:rsidRPr="003118CB" w:rsidRDefault="00336623"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BD82C97" w14:textId="77777777" w:rsidR="0085751D" w:rsidRDefault="0085751D" w:rsidP="002F0A16">
      <w:pPr>
        <w:pStyle w:val="ProjectBody"/>
      </w:pPr>
    </w:p>
    <w:p w14:paraId="727A46F8" w14:textId="0F8A800E" w:rsidR="00777899" w:rsidRDefault="00777899" w:rsidP="002177CF">
      <w:pPr>
        <w:pStyle w:val="Heading2"/>
      </w:pPr>
      <w:bookmarkStart w:id="19" w:name="_Toc115214366"/>
      <w:bookmarkStart w:id="20" w:name="_Toc115216004"/>
      <w:r>
        <w:t>Processes along with six system elements.</w:t>
      </w:r>
      <w:bookmarkEnd w:id="19"/>
      <w:bookmarkEnd w:id="20"/>
    </w:p>
    <w:p w14:paraId="3CE8B598" w14:textId="1B6743F2" w:rsidR="004014D9"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8019632" w14:textId="73C57C94" w:rsidR="00777899" w:rsidRDefault="00777899" w:rsidP="002177CF">
      <w:pPr>
        <w:pStyle w:val="Heading2"/>
      </w:pPr>
      <w:bookmarkStart w:id="21" w:name="_Toc115214367"/>
      <w:bookmarkStart w:id="22" w:name="_Toc115216005"/>
      <w:r>
        <w:t>Process Diagram (As Is)</w:t>
      </w:r>
      <w:bookmarkEnd w:id="21"/>
      <w:bookmarkEnd w:id="22"/>
    </w:p>
    <w:p w14:paraId="65378EE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w:t>
      </w:r>
      <w:r>
        <w:lastRenderedPageBreak/>
        <w:t>Lorem Ipsum Lorem Ipsum Lorem Ipsum Lorem Ipsum Lorem Ipsum Lorem Ipsum Lorem Ipsum Lorem Ipsum Lorem Ipsum Lorem Ipsum Lorem Ipsum Lorem Ipsum Lorem Ipsum Lorem Ipsum Lorem Ipsum Lorem Ipsum Lorem Ipsum Lorem Ipsum Lorem Ipsum Lorem Ipsum</w:t>
      </w:r>
    </w:p>
    <w:p w14:paraId="3F63AD8C" w14:textId="77777777" w:rsidR="00916EAC" w:rsidRDefault="00916EAC" w:rsidP="002F0A16">
      <w:pPr>
        <w:pStyle w:val="ProjectBody"/>
      </w:pPr>
    </w:p>
    <w:p w14:paraId="4FEBF0FA" w14:textId="169DB1B5" w:rsidR="00777899" w:rsidRDefault="00777899" w:rsidP="002177CF">
      <w:pPr>
        <w:pStyle w:val="Heading2"/>
      </w:pPr>
      <w:bookmarkStart w:id="23" w:name="_Toc115214368"/>
      <w:bookmarkStart w:id="24" w:name="_Toc115216006"/>
      <w:r>
        <w:t>Existing Problems &amp; Analysis of the problem</w:t>
      </w:r>
      <w:bookmarkEnd w:id="23"/>
      <w:bookmarkEnd w:id="24"/>
    </w:p>
    <w:p w14:paraId="43FB4B8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29EF19D" w14:textId="77777777" w:rsidR="00916EAC" w:rsidRDefault="00916EAC" w:rsidP="002F0A16">
      <w:pPr>
        <w:pStyle w:val="ProjectBody"/>
      </w:pPr>
    </w:p>
    <w:p w14:paraId="2988877B" w14:textId="2D178ACF" w:rsidR="00777899" w:rsidRDefault="00777899" w:rsidP="002177CF">
      <w:pPr>
        <w:pStyle w:val="Heading2"/>
      </w:pPr>
      <w:bookmarkStart w:id="25" w:name="_Toc115214369"/>
      <w:bookmarkStart w:id="26" w:name="_Toc115216007"/>
      <w:r>
        <w:t>Describe Proposed Business System (with rich picture)</w:t>
      </w:r>
      <w:bookmarkEnd w:id="25"/>
      <w:bookmarkEnd w:id="26"/>
    </w:p>
    <w:p w14:paraId="346FB32A"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FF27BD0" w14:textId="77777777" w:rsidR="00916EAC" w:rsidRDefault="00916EAC" w:rsidP="002F0A16">
      <w:pPr>
        <w:pStyle w:val="ProjectBody"/>
      </w:pPr>
    </w:p>
    <w:p w14:paraId="75C2394B" w14:textId="44951EFC" w:rsidR="00777899" w:rsidRDefault="00777899" w:rsidP="002177CF">
      <w:pPr>
        <w:pStyle w:val="Heading2"/>
      </w:pPr>
      <w:bookmarkStart w:id="27" w:name="_Toc115214370"/>
      <w:bookmarkStart w:id="28" w:name="_Toc115216008"/>
      <w:r>
        <w:t>Proposed processes along with six system elements.</w:t>
      </w:r>
      <w:bookmarkEnd w:id="27"/>
      <w:bookmarkEnd w:id="28"/>
    </w:p>
    <w:p w14:paraId="70506BBE" w14:textId="77777777" w:rsidR="00916EAC" w:rsidRDefault="00916EAC"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9654881" w14:textId="77777777" w:rsidR="00916EAC" w:rsidRDefault="00916EAC" w:rsidP="002F0A16">
      <w:pPr>
        <w:pStyle w:val="ProjectBody"/>
      </w:pPr>
    </w:p>
    <w:p w14:paraId="371CFA9E" w14:textId="74A2A28A" w:rsidR="00777899" w:rsidRDefault="00777899" w:rsidP="002177CF">
      <w:pPr>
        <w:pStyle w:val="Heading2"/>
      </w:pPr>
      <w:bookmarkStart w:id="29" w:name="_Toc115214371"/>
      <w:bookmarkStart w:id="30" w:name="_Toc115216009"/>
      <w:r>
        <w:t>Process Diagram (to be)</w:t>
      </w:r>
      <w:bookmarkEnd w:id="29"/>
      <w:bookmarkEnd w:id="30"/>
    </w:p>
    <w:p w14:paraId="7B0CF5B2" w14:textId="77777777" w:rsidR="00916EAC" w:rsidRDefault="00916EAC"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5903CDD" w14:textId="77777777" w:rsidR="00916EAC" w:rsidRDefault="00916EAC" w:rsidP="002F0A16">
      <w:pPr>
        <w:pStyle w:val="ProjectBody"/>
      </w:pPr>
    </w:p>
    <w:p w14:paraId="03C6101A" w14:textId="77777777" w:rsidR="00330877" w:rsidRDefault="00330877">
      <w:pPr>
        <w:rPr>
          <w:rFonts w:ascii="Times New Roman" w:eastAsiaTheme="majorEastAsia" w:hAnsi="Times New Roman" w:cstheme="majorBidi"/>
          <w:spacing w:val="-10"/>
          <w:kern w:val="28"/>
          <w:sz w:val="24"/>
          <w:szCs w:val="18"/>
        </w:rPr>
      </w:pPr>
      <w:r>
        <w:br w:type="page"/>
      </w:r>
    </w:p>
    <w:p w14:paraId="6DC7495A" w14:textId="47FB039A" w:rsidR="00777899" w:rsidRDefault="00777899" w:rsidP="00306330">
      <w:pPr>
        <w:pStyle w:val="Heading1"/>
      </w:pPr>
      <w:bookmarkStart w:id="31" w:name="_Toc115214372"/>
      <w:bookmarkStart w:id="32" w:name="_Toc115216010"/>
      <w:r>
        <w:lastRenderedPageBreak/>
        <w:t>Ch-3 Logical System Design</w:t>
      </w:r>
      <w:bookmarkEnd w:id="31"/>
      <w:bookmarkEnd w:id="32"/>
    </w:p>
    <w:p w14:paraId="1155E641" w14:textId="62FFC952" w:rsidR="00777899" w:rsidRDefault="00777899" w:rsidP="002177CF">
      <w:pPr>
        <w:pStyle w:val="Heading2"/>
        <w:rPr>
          <w:ins w:id="33" w:author="Injamam ul Haque" w:date="2022-09-27T23:14:00Z"/>
        </w:rPr>
      </w:pPr>
      <w:bookmarkStart w:id="34" w:name="_Toc115214373"/>
      <w:bookmarkStart w:id="35" w:name="_Toc115216011"/>
      <w:r>
        <w:t>Business Rules</w:t>
      </w:r>
      <w:bookmarkEnd w:id="34"/>
      <w:bookmarkEnd w:id="35"/>
    </w:p>
    <w:p w14:paraId="31E06751" w14:textId="77777777" w:rsidR="00D356B8" w:rsidRDefault="00F83E9F" w:rsidP="002F0A16">
      <w:pPr>
        <w:pStyle w:val="ProjectBody"/>
        <w:rPr>
          <w:ins w:id="36" w:author="Injamam ul Haque" w:date="2022-09-27T23:14:00Z"/>
        </w:rPr>
      </w:pPr>
      <w:ins w:id="37"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r w:rsidR="00D356B8">
        <w:t xml:space="preserve"> </w:t>
      </w:r>
      <w:ins w:id="38" w:author="Injamam ul Haque" w:date="2022-09-27T23:14:00Z">
        <w:r w:rsidR="00D356B8">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53890BD" w14:textId="77777777" w:rsidR="00D356B8" w:rsidRDefault="00D356B8" w:rsidP="002F0A16">
      <w:pPr>
        <w:pStyle w:val="ProjectBody"/>
        <w:rPr>
          <w:ins w:id="39" w:author="Injamam ul Haque" w:date="2022-09-27T23:14:00Z"/>
        </w:rPr>
      </w:pPr>
      <w:ins w:id="40"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7C8DFFF8" w14:textId="77777777" w:rsidR="00D356B8" w:rsidRDefault="00D356B8" w:rsidP="002F0A16">
      <w:pPr>
        <w:pStyle w:val="ProjectBody"/>
        <w:rPr>
          <w:ins w:id="41" w:author="Injamam ul Haque" w:date="2022-09-27T23:14:00Z"/>
        </w:rPr>
      </w:pPr>
      <w:ins w:id="42" w:author="Injamam ul Haque" w:date="2022-09-27T23:14:00Z">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ins>
    </w:p>
    <w:p w14:paraId="20303AEB" w14:textId="024D4DC3" w:rsidR="002F0A16" w:rsidRDefault="002F0A16" w:rsidP="002177CF">
      <w:pPr>
        <w:pStyle w:val="Heading2"/>
      </w:pPr>
      <w:bookmarkStart w:id="43" w:name="_Toc115214258"/>
      <w:bookmarkStart w:id="44" w:name="_Toc115214374"/>
      <w:bookmarkStart w:id="45" w:name="_Toc115216012"/>
      <w:r>
        <w:t>ERD</w:t>
      </w:r>
      <w:bookmarkEnd w:id="43"/>
      <w:bookmarkEnd w:id="44"/>
      <w:bookmarkEnd w:id="45"/>
    </w:p>
    <w:p w14:paraId="75511652" w14:textId="77777777" w:rsidR="002F0A16" w:rsidRDefault="002F0A16"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3EAF78A0" w14:textId="42D23689" w:rsidR="00F95701" w:rsidRDefault="00F95701" w:rsidP="002F0A16">
      <w:pPr>
        <w:pStyle w:val="ProjectBody"/>
      </w:pPr>
    </w:p>
    <w:p w14:paraId="66E3F68B" w14:textId="3A4330AF" w:rsidR="00777899" w:rsidRDefault="00777899" w:rsidP="002177CF">
      <w:pPr>
        <w:pStyle w:val="Heading2"/>
      </w:pPr>
      <w:bookmarkStart w:id="46" w:name="_Toc115214375"/>
      <w:bookmarkStart w:id="47" w:name="_Toc115216013"/>
      <w:r>
        <w:t>ERD to Relations</w:t>
      </w:r>
      <w:bookmarkEnd w:id="46"/>
      <w:bookmarkEnd w:id="47"/>
    </w:p>
    <w:p w14:paraId="4BB75AC5"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3B557F16" w14:textId="77777777" w:rsidR="00F83E9F" w:rsidRDefault="00F83E9F" w:rsidP="002F0A16">
      <w:pPr>
        <w:pStyle w:val="ProjectBody"/>
      </w:pPr>
    </w:p>
    <w:p w14:paraId="65D32714" w14:textId="6D0F8F3E" w:rsidR="00777899" w:rsidRDefault="00777899" w:rsidP="002177CF">
      <w:pPr>
        <w:pStyle w:val="Heading2"/>
      </w:pPr>
      <w:bookmarkStart w:id="48" w:name="_Toc115214376"/>
      <w:bookmarkStart w:id="49" w:name="_Toc115216014"/>
      <w:r>
        <w:t>Normalization</w:t>
      </w:r>
      <w:bookmarkEnd w:id="48"/>
      <w:bookmarkEnd w:id="49"/>
    </w:p>
    <w:p w14:paraId="02EB4CB8"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DD3BFB2" w14:textId="77777777" w:rsidR="00F83E9F" w:rsidRDefault="00F83E9F" w:rsidP="002F0A16">
      <w:pPr>
        <w:pStyle w:val="ProjectBody"/>
      </w:pPr>
    </w:p>
    <w:p w14:paraId="708F0800" w14:textId="61E9EB3E" w:rsidR="00777899" w:rsidRDefault="00777899" w:rsidP="002177CF">
      <w:pPr>
        <w:pStyle w:val="Heading2"/>
      </w:pPr>
      <w:bookmarkStart w:id="50" w:name="_Toc115214377"/>
      <w:bookmarkStart w:id="51" w:name="_Toc115216015"/>
      <w:r>
        <w:t>Data Dictionary</w:t>
      </w:r>
      <w:bookmarkEnd w:id="50"/>
      <w:bookmarkEnd w:id="51"/>
    </w:p>
    <w:p w14:paraId="25FAA9CC" w14:textId="77777777" w:rsid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47B1DD6" w14:textId="77777777" w:rsidR="00F83E9F" w:rsidRDefault="00F83E9F" w:rsidP="002F0A16">
      <w:pPr>
        <w:pStyle w:val="ProjectBody"/>
      </w:pPr>
    </w:p>
    <w:p w14:paraId="21843DA6" w14:textId="77777777" w:rsidR="00FF1C19" w:rsidRDefault="00FF1C19" w:rsidP="002F0A16">
      <w:pPr>
        <w:pStyle w:val="ProjectBody"/>
      </w:pPr>
    </w:p>
    <w:p w14:paraId="0856292F" w14:textId="77777777" w:rsidR="00330877" w:rsidRDefault="00330877">
      <w:pPr>
        <w:rPr>
          <w:rFonts w:ascii="Times New Roman" w:eastAsiaTheme="majorEastAsia" w:hAnsi="Times New Roman" w:cstheme="majorBidi"/>
          <w:spacing w:val="-10"/>
          <w:kern w:val="28"/>
          <w:sz w:val="24"/>
          <w:szCs w:val="18"/>
        </w:rPr>
      </w:pPr>
      <w:r>
        <w:br w:type="page"/>
      </w:r>
    </w:p>
    <w:p w14:paraId="3A32CAC2" w14:textId="60647129" w:rsidR="00777899" w:rsidRDefault="00777899" w:rsidP="00306330">
      <w:pPr>
        <w:pStyle w:val="Heading1"/>
      </w:pPr>
      <w:bookmarkStart w:id="52" w:name="_Toc115214378"/>
      <w:bookmarkStart w:id="53" w:name="_Toc115216016"/>
      <w:r>
        <w:lastRenderedPageBreak/>
        <w:t>Ch-4 Physical System Design</w:t>
      </w:r>
      <w:bookmarkEnd w:id="52"/>
      <w:bookmarkEnd w:id="53"/>
    </w:p>
    <w:p w14:paraId="4999378A" w14:textId="6AE2A1EB" w:rsidR="00777899" w:rsidRDefault="00777899" w:rsidP="002177CF">
      <w:pPr>
        <w:pStyle w:val="Heading2"/>
      </w:pPr>
      <w:bookmarkStart w:id="54" w:name="_Toc115214379"/>
      <w:bookmarkStart w:id="55" w:name="_Toc115216017"/>
      <w:r>
        <w:t>Input Forms</w:t>
      </w:r>
      <w:bookmarkEnd w:id="54"/>
      <w:bookmarkEnd w:id="55"/>
    </w:p>
    <w:p w14:paraId="15F4726A" w14:textId="27603F42" w:rsidR="00777899" w:rsidRDefault="00777899" w:rsidP="002177CF">
      <w:pPr>
        <w:pStyle w:val="Heading3"/>
      </w:pPr>
      <w:bookmarkStart w:id="56" w:name="_Toc115214380"/>
      <w:bookmarkStart w:id="57" w:name="_Toc115216018"/>
      <w:r>
        <w:t>Purpose</w:t>
      </w:r>
      <w:bookmarkEnd w:id="56"/>
      <w:bookmarkEnd w:id="57"/>
    </w:p>
    <w:p w14:paraId="34BE4E8E" w14:textId="50FB4114"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DD618B5" w14:textId="14C94600" w:rsidR="00777899" w:rsidRDefault="00777899" w:rsidP="002177CF">
      <w:pPr>
        <w:pStyle w:val="Heading3"/>
      </w:pPr>
      <w:bookmarkStart w:id="58" w:name="_Toc115214381"/>
      <w:bookmarkStart w:id="59" w:name="_Toc115216019"/>
      <w:r>
        <w:t>Controls and flow controls of the form</w:t>
      </w:r>
      <w:bookmarkEnd w:id="58"/>
      <w:bookmarkEnd w:id="59"/>
    </w:p>
    <w:p w14:paraId="1AAC6032" w14:textId="7EC5A06D"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97ECD8A" w14:textId="1D261288" w:rsidR="00777899" w:rsidRDefault="00777899" w:rsidP="002177CF">
      <w:pPr>
        <w:pStyle w:val="Heading3"/>
      </w:pPr>
      <w:bookmarkStart w:id="60" w:name="_Toc115214382"/>
      <w:bookmarkStart w:id="61" w:name="_Toc115216020"/>
      <w:r>
        <w:t>Related SQL Used</w:t>
      </w:r>
      <w:bookmarkEnd w:id="60"/>
      <w:bookmarkEnd w:id="61"/>
    </w:p>
    <w:p w14:paraId="02132DDC" w14:textId="18EC9417"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p>
    <w:p w14:paraId="10A015A8" w14:textId="10A93832" w:rsidR="00777899" w:rsidRDefault="00777899" w:rsidP="002177CF">
      <w:pPr>
        <w:pStyle w:val="Heading2"/>
      </w:pPr>
      <w:bookmarkStart w:id="62" w:name="_Toc115214383"/>
      <w:bookmarkStart w:id="63" w:name="_Toc115216021"/>
      <w:r>
        <w:t>Output Query &amp; Reports</w:t>
      </w:r>
      <w:bookmarkEnd w:id="62"/>
      <w:bookmarkEnd w:id="63"/>
    </w:p>
    <w:p w14:paraId="686B7E82" w14:textId="45ACE686" w:rsidR="00777899" w:rsidRDefault="00777899" w:rsidP="00540C7F">
      <w:pPr>
        <w:pStyle w:val="Heading3"/>
      </w:pPr>
      <w:bookmarkStart w:id="64" w:name="_Toc115214384"/>
      <w:bookmarkStart w:id="65" w:name="_Toc115216022"/>
      <w:r>
        <w:t>Purpose and use</w:t>
      </w:r>
      <w:bookmarkEnd w:id="64"/>
      <w:bookmarkEnd w:id="65"/>
    </w:p>
    <w:p w14:paraId="32DC1448" w14:textId="14E6578D" w:rsidR="00F83E9F" w:rsidRPr="00F83E9F" w:rsidRDefault="00F83E9F" w:rsidP="002F0A16">
      <w:pPr>
        <w:pStyle w:val="ProjectBody"/>
      </w:pPr>
      <w: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w:t>
      </w:r>
      <w:r>
        <w:lastRenderedPageBreak/>
        <w:t>Lorem Ipsum Lorem Ipsum Lorem Ipsum Lorem Ipsum Lorem Ipsum Lorem Ipsum Lorem Ipsum</w:t>
      </w:r>
    </w:p>
    <w:p w14:paraId="7EE12F11" w14:textId="62D3CCDF" w:rsidR="00777899" w:rsidRDefault="00777899" w:rsidP="00540C7F">
      <w:pPr>
        <w:pStyle w:val="Heading3"/>
      </w:pPr>
      <w:bookmarkStart w:id="66" w:name="_Toc115214385"/>
      <w:bookmarkStart w:id="67" w:name="_Toc115216023"/>
      <w:r>
        <w:t>Controls and flow of controls</w:t>
      </w:r>
      <w:bookmarkEnd w:id="66"/>
      <w:bookmarkEnd w:id="67"/>
      <w:r>
        <w:t xml:space="preserve"> </w:t>
      </w:r>
    </w:p>
    <w:p w14:paraId="49474FCD" w14:textId="11127432"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1FD7AA52" w14:textId="5F38BD77" w:rsidR="00777899" w:rsidRDefault="00777899" w:rsidP="00540C7F">
      <w:pPr>
        <w:pStyle w:val="Heading3"/>
      </w:pPr>
      <w:bookmarkStart w:id="68" w:name="_Toc115214386"/>
      <w:bookmarkStart w:id="69" w:name="_Toc115216024"/>
      <w:r>
        <w:t>Description along with SQL</w:t>
      </w:r>
      <w:bookmarkEnd w:id="68"/>
      <w:bookmarkEnd w:id="69"/>
    </w:p>
    <w:p w14:paraId="4B98CCA5" w14:textId="46FD2793" w:rsidR="00F83E9F" w:rsidRPr="00F83E9F" w:rsidRDefault="00F83E9F"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FADCB1B" w14:textId="0BBA49E1" w:rsidR="00D73464" w:rsidRDefault="00777899" w:rsidP="002177CF">
      <w:pPr>
        <w:pStyle w:val="Heading2"/>
      </w:pPr>
      <w:bookmarkStart w:id="70" w:name="_Toc115214387"/>
      <w:bookmarkStart w:id="71" w:name="_Toc115216025"/>
      <w:r>
        <w:t>System Design Architecture</w:t>
      </w:r>
      <w:bookmarkEnd w:id="70"/>
      <w:bookmarkEnd w:id="71"/>
    </w:p>
    <w:p w14:paraId="1F6A1E84" w14:textId="09B7948D" w:rsidR="00330877" w:rsidRDefault="00D73464" w:rsidP="002F0A16">
      <w:pPr>
        <w:pStyle w:val="ProjectBody"/>
        <w:rPr>
          <w:rFonts w:eastAsiaTheme="majorEastAsia" w:cstheme="majorBidi"/>
          <w:spacing w:val="-10"/>
          <w:kern w:val="28"/>
        </w:rPr>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R="00330877">
        <w:br w:type="page"/>
      </w:r>
    </w:p>
    <w:p w14:paraId="79DE6D92" w14:textId="6C76AA24" w:rsidR="000959E0" w:rsidRDefault="00777899" w:rsidP="00306330">
      <w:pPr>
        <w:pStyle w:val="Heading1"/>
      </w:pPr>
      <w:bookmarkStart w:id="72" w:name="_Toc115214388"/>
      <w:bookmarkStart w:id="73" w:name="_Toc115216026"/>
      <w:r>
        <w:lastRenderedPageBreak/>
        <w:t>Ch-5 Conclusion</w:t>
      </w:r>
      <w:bookmarkEnd w:id="72"/>
      <w:bookmarkEnd w:id="73"/>
      <w:r>
        <w:t xml:space="preserve"> </w:t>
      </w:r>
    </w:p>
    <w:p w14:paraId="395590F1" w14:textId="69384D17" w:rsidR="00777899" w:rsidRDefault="00777899" w:rsidP="002177CF">
      <w:pPr>
        <w:pStyle w:val="Heading2"/>
      </w:pPr>
      <w:bookmarkStart w:id="74" w:name="_Toc115214389"/>
      <w:bookmarkStart w:id="75" w:name="_Toc115216027"/>
      <w:r>
        <w:t>Problem &amp; Solution</w:t>
      </w:r>
      <w:bookmarkEnd w:id="74"/>
      <w:bookmarkEnd w:id="75"/>
    </w:p>
    <w:p w14:paraId="162E92E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202101F0" w14:textId="77777777" w:rsidR="004014D9" w:rsidRDefault="004014D9" w:rsidP="002F0A16">
      <w:pPr>
        <w:pStyle w:val="ProjectBody"/>
      </w:pPr>
    </w:p>
    <w:p w14:paraId="602497F7" w14:textId="639435FC" w:rsidR="00777899" w:rsidRDefault="00777899" w:rsidP="002177CF">
      <w:pPr>
        <w:pStyle w:val="Heading2"/>
      </w:pPr>
      <w:bookmarkStart w:id="76" w:name="_Toc115214390"/>
      <w:bookmarkStart w:id="77" w:name="_Toc115216028"/>
      <w:r>
        <w:t>Additional feature &amp; Future Development</w:t>
      </w:r>
      <w:bookmarkEnd w:id="76"/>
      <w:bookmarkEnd w:id="77"/>
      <w:r>
        <w:t xml:space="preserve"> </w:t>
      </w:r>
    </w:p>
    <w:p w14:paraId="5A397A68"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5CD2C1A7" w14:textId="77777777" w:rsidR="004014D9" w:rsidRDefault="004014D9" w:rsidP="002F0A16">
      <w:pPr>
        <w:pStyle w:val="ProjectBody"/>
      </w:pPr>
    </w:p>
    <w:p w14:paraId="76E6BD83" w14:textId="66B9662D" w:rsidR="00777899" w:rsidRDefault="00777899" w:rsidP="002177CF">
      <w:pPr>
        <w:pStyle w:val="Heading2"/>
      </w:pPr>
      <w:bookmarkStart w:id="78" w:name="_Toc115214391"/>
      <w:bookmarkStart w:id="79" w:name="_Toc115216029"/>
      <w:r>
        <w:t>Conclusion &amp; Recommendations</w:t>
      </w:r>
      <w:bookmarkEnd w:id="78"/>
      <w:bookmarkEnd w:id="79"/>
    </w:p>
    <w:p w14:paraId="6AE58F0F" w14:textId="77777777" w:rsidR="004014D9" w:rsidRPr="003118CB" w:rsidRDefault="004014D9" w:rsidP="002F0A16">
      <w:pPr>
        <w:pStyle w:val="ProjectBody"/>
      </w:pPr>
      <w: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FF8B434" w14:textId="77777777" w:rsidR="004014D9" w:rsidRDefault="004014D9" w:rsidP="002F0A16">
      <w:pPr>
        <w:pStyle w:val="ProjectBody"/>
      </w:pPr>
    </w:p>
    <w:p w14:paraId="2FBCE6F1" w14:textId="77777777" w:rsidR="00330877" w:rsidRDefault="00330877">
      <w:pPr>
        <w:rPr>
          <w:rFonts w:ascii="Times New Roman" w:eastAsiaTheme="majorEastAsia" w:hAnsi="Times New Roman" w:cstheme="majorBidi"/>
          <w:spacing w:val="-10"/>
          <w:kern w:val="28"/>
          <w:sz w:val="24"/>
          <w:szCs w:val="18"/>
        </w:rPr>
      </w:pPr>
      <w:r>
        <w:br w:type="page"/>
      </w:r>
    </w:p>
    <w:p w14:paraId="04548E4B" w14:textId="4521761C" w:rsidR="00777899" w:rsidRDefault="00777899" w:rsidP="00306330">
      <w:pPr>
        <w:pStyle w:val="Heading1"/>
      </w:pPr>
      <w:bookmarkStart w:id="80" w:name="_Toc115214392"/>
      <w:bookmarkStart w:id="81" w:name="_Toc115216030"/>
      <w:r>
        <w:lastRenderedPageBreak/>
        <w:t>Reference:</w:t>
      </w:r>
      <w:bookmarkEnd w:id="80"/>
      <w:bookmarkEnd w:id="81"/>
    </w:p>
    <w:p w14:paraId="47E28AB6" w14:textId="77777777" w:rsidR="00330877" w:rsidRDefault="00330877">
      <w:pPr>
        <w:rPr>
          <w:rFonts w:ascii="Times New Roman" w:eastAsiaTheme="majorEastAsia" w:hAnsi="Times New Roman" w:cstheme="majorBidi"/>
          <w:spacing w:val="-10"/>
          <w:kern w:val="28"/>
          <w:sz w:val="24"/>
          <w:szCs w:val="18"/>
        </w:rPr>
      </w:pPr>
      <w:r>
        <w:br w:type="page"/>
      </w:r>
    </w:p>
    <w:p w14:paraId="1CDF2B57" w14:textId="7CF46C10" w:rsidR="00BB601B" w:rsidRPr="007F142F" w:rsidRDefault="00777899" w:rsidP="00306330">
      <w:pPr>
        <w:pStyle w:val="Heading1"/>
      </w:pPr>
      <w:bookmarkStart w:id="82" w:name="_Toc115214393"/>
      <w:bookmarkStart w:id="83" w:name="_Toc115216031"/>
      <w:r>
        <w:lastRenderedPageBreak/>
        <w:t>Appendix:</w:t>
      </w:r>
      <w:bookmarkEnd w:id="82"/>
      <w:bookmarkEnd w:id="83"/>
    </w:p>
    <w:sectPr w:rsidR="00BB601B" w:rsidRPr="007F142F" w:rsidSect="002B1D79">
      <w:headerReference w:type="default" r:id="rId13"/>
      <w:footerReference w:type="even" r:id="rId14"/>
      <w:footerReference w:type="default" r:id="rId15"/>
      <w:headerReference w:type="first" r:id="rId16"/>
      <w:footerReference w:type="first" r:id="rId17"/>
      <w:pgSz w:w="11907" w:h="1683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F876" w14:textId="77777777" w:rsidR="00886F41" w:rsidRDefault="00886F41" w:rsidP="00B95108">
      <w:pPr>
        <w:spacing w:after="0" w:line="240" w:lineRule="auto"/>
      </w:pPr>
      <w:r>
        <w:separator/>
      </w:r>
    </w:p>
  </w:endnote>
  <w:endnote w:type="continuationSeparator" w:id="0">
    <w:p w14:paraId="3A02AAC6" w14:textId="77777777" w:rsidR="00886F41" w:rsidRDefault="00886F41" w:rsidP="00B95108">
      <w:pPr>
        <w:spacing w:after="0" w:line="240" w:lineRule="auto"/>
      </w:pPr>
      <w:r>
        <w:continuationSeparator/>
      </w:r>
    </w:p>
  </w:endnote>
  <w:endnote w:type="continuationNotice" w:id="1">
    <w:p w14:paraId="23391F23" w14:textId="77777777" w:rsidR="00886F41" w:rsidRDefault="00886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53CC" w14:textId="33270D93" w:rsidR="00C92D87" w:rsidRDefault="00C9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057323"/>
      <w:docPartObj>
        <w:docPartGallery w:val="Page Numbers (Bottom of Page)"/>
        <w:docPartUnique/>
      </w:docPartObj>
    </w:sdtPr>
    <w:sdtEndPr>
      <w:rPr>
        <w:noProof/>
      </w:rPr>
    </w:sdtEndPr>
    <w:sdtContent>
      <w:p w14:paraId="488CCDD0" w14:textId="6B9E2F9B" w:rsidR="00B95108" w:rsidRDefault="00B95108">
        <w:pPr>
          <w:pStyle w:val="Footer"/>
          <w:jc w:val="right"/>
          <w:rPr>
            <w:ins w:id="85" w:author="Injamam ul Haque" w:date="2022-09-27T23:19:00Z"/>
          </w:rPr>
        </w:pPr>
        <w:ins w:id="86" w:author="Injamam ul Haque" w:date="2022-09-27T23:19:00Z">
          <w:r>
            <w:fldChar w:fldCharType="begin"/>
          </w:r>
          <w:r>
            <w:instrText xml:space="preserve"> PAGE   \* MERGEFORMAT </w:instrText>
          </w:r>
          <w:r>
            <w:fldChar w:fldCharType="separate"/>
          </w:r>
          <w:r>
            <w:rPr>
              <w:noProof/>
            </w:rPr>
            <w:t>2</w:t>
          </w:r>
          <w:r>
            <w:rPr>
              <w:noProof/>
            </w:rPr>
            <w:fldChar w:fldCharType="end"/>
          </w:r>
        </w:ins>
      </w:p>
    </w:sdtContent>
  </w:sdt>
  <w:p w14:paraId="162DE531" w14:textId="77777777" w:rsidR="00B95108" w:rsidRDefault="00B95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AA2D" w14:textId="553C1043" w:rsidR="00C92D87" w:rsidRDefault="00C9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18B9" w14:textId="77777777" w:rsidR="00886F41" w:rsidRDefault="00886F41" w:rsidP="00B95108">
      <w:pPr>
        <w:spacing w:after="0" w:line="240" w:lineRule="auto"/>
      </w:pPr>
      <w:r>
        <w:separator/>
      </w:r>
    </w:p>
  </w:footnote>
  <w:footnote w:type="continuationSeparator" w:id="0">
    <w:p w14:paraId="628A80D6" w14:textId="77777777" w:rsidR="00886F41" w:rsidRDefault="00886F41" w:rsidP="00B95108">
      <w:pPr>
        <w:spacing w:after="0" w:line="240" w:lineRule="auto"/>
      </w:pPr>
      <w:r>
        <w:continuationSeparator/>
      </w:r>
    </w:p>
  </w:footnote>
  <w:footnote w:type="continuationNotice" w:id="1">
    <w:p w14:paraId="47DC5F0A" w14:textId="77777777" w:rsidR="00886F41" w:rsidRDefault="00886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2582" w14:textId="0874F386" w:rsidR="00B95108" w:rsidRDefault="008B008E" w:rsidP="00F45C6A">
    <w:pPr>
      <w:pStyle w:val="Header"/>
      <w:ind w:hanging="720"/>
    </w:pPr>
    <w:r>
      <w:t>Student Performance Monitoring System</w:t>
    </w:r>
    <w:ins w:id="84" w:author="Injamam ul Haque" w:date="2022-09-27T23:19:00Z">
      <w:r w:rsidR="00B95108">
        <w:tab/>
      </w:r>
      <w:r w:rsidR="00B95108">
        <w:tab/>
      </w:r>
    </w:ins>
    <w:r w:rsidR="00D44F82">
      <w:t xml:space="preserve">Group </w:t>
    </w:r>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6B7F" w14:textId="7C40990A" w:rsidR="00C92D87" w:rsidRDefault="00C9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AB"/>
    <w:multiLevelType w:val="hybridMultilevel"/>
    <w:tmpl w:val="DDF6B160"/>
    <w:lvl w:ilvl="0" w:tplc="4C0A910C">
      <w:start w:val="1"/>
      <w:numFmt w:val="upperLetter"/>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C1D87"/>
    <w:multiLevelType w:val="hybridMultilevel"/>
    <w:tmpl w:val="3904AEAE"/>
    <w:lvl w:ilvl="0" w:tplc="FFE20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546EE"/>
    <w:multiLevelType w:val="hybridMultilevel"/>
    <w:tmpl w:val="A134B7CC"/>
    <w:lvl w:ilvl="0" w:tplc="BA04B22C">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437C6"/>
    <w:multiLevelType w:val="hybridMultilevel"/>
    <w:tmpl w:val="F3C2EE2E"/>
    <w:lvl w:ilvl="0" w:tplc="20EA24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474102"/>
    <w:multiLevelType w:val="hybridMultilevel"/>
    <w:tmpl w:val="E00CEC18"/>
    <w:lvl w:ilvl="0" w:tplc="F6EC7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EF6"/>
    <w:multiLevelType w:val="hybridMultilevel"/>
    <w:tmpl w:val="85464944"/>
    <w:lvl w:ilvl="0" w:tplc="06EC0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54C60"/>
    <w:multiLevelType w:val="hybridMultilevel"/>
    <w:tmpl w:val="75F0F060"/>
    <w:lvl w:ilvl="0" w:tplc="DC4A8E74">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23071">
    <w:abstractNumId w:val="6"/>
  </w:num>
  <w:num w:numId="2" w16cid:durableId="2035690100">
    <w:abstractNumId w:val="1"/>
  </w:num>
  <w:num w:numId="3" w16cid:durableId="1887721194">
    <w:abstractNumId w:val="5"/>
  </w:num>
  <w:num w:numId="4" w16cid:durableId="938416491">
    <w:abstractNumId w:val="3"/>
  </w:num>
  <w:num w:numId="5" w16cid:durableId="1110583859">
    <w:abstractNumId w:val="0"/>
  </w:num>
  <w:num w:numId="6" w16cid:durableId="2106532016">
    <w:abstractNumId w:val="2"/>
  </w:num>
  <w:num w:numId="7" w16cid:durableId="7009363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jamam ul Haque">
    <w15:presenceInfo w15:providerId="None" w15:userId="Injamam ul Ha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2"/>
    <w:rsid w:val="0001213A"/>
    <w:rsid w:val="0001264D"/>
    <w:rsid w:val="000140B1"/>
    <w:rsid w:val="00022D54"/>
    <w:rsid w:val="00025661"/>
    <w:rsid w:val="00043136"/>
    <w:rsid w:val="000671AF"/>
    <w:rsid w:val="000673D6"/>
    <w:rsid w:val="000716F6"/>
    <w:rsid w:val="00073BF4"/>
    <w:rsid w:val="000814B2"/>
    <w:rsid w:val="00085F00"/>
    <w:rsid w:val="000941A8"/>
    <w:rsid w:val="00094615"/>
    <w:rsid w:val="000959E0"/>
    <w:rsid w:val="000A635A"/>
    <w:rsid w:val="000C0473"/>
    <w:rsid w:val="000D6A6E"/>
    <w:rsid w:val="000E0D75"/>
    <w:rsid w:val="00100A20"/>
    <w:rsid w:val="00110B49"/>
    <w:rsid w:val="00114CF0"/>
    <w:rsid w:val="00120A19"/>
    <w:rsid w:val="00125A7E"/>
    <w:rsid w:val="00133F53"/>
    <w:rsid w:val="00135C7B"/>
    <w:rsid w:val="00157794"/>
    <w:rsid w:val="00160273"/>
    <w:rsid w:val="001957AF"/>
    <w:rsid w:val="001A7896"/>
    <w:rsid w:val="001B63F9"/>
    <w:rsid w:val="001C1D2B"/>
    <w:rsid w:val="001D324A"/>
    <w:rsid w:val="001D3D36"/>
    <w:rsid w:val="001E193B"/>
    <w:rsid w:val="001F6EB1"/>
    <w:rsid w:val="00202AED"/>
    <w:rsid w:val="00205D16"/>
    <w:rsid w:val="00206FBB"/>
    <w:rsid w:val="00213993"/>
    <w:rsid w:val="002177CF"/>
    <w:rsid w:val="00231594"/>
    <w:rsid w:val="00231823"/>
    <w:rsid w:val="00232AA5"/>
    <w:rsid w:val="00232C36"/>
    <w:rsid w:val="00234AFC"/>
    <w:rsid w:val="00236EB0"/>
    <w:rsid w:val="002714B0"/>
    <w:rsid w:val="00271771"/>
    <w:rsid w:val="0027649E"/>
    <w:rsid w:val="0029737D"/>
    <w:rsid w:val="002B037E"/>
    <w:rsid w:val="002B1593"/>
    <w:rsid w:val="002B1D79"/>
    <w:rsid w:val="002B4B7B"/>
    <w:rsid w:val="002F0A16"/>
    <w:rsid w:val="00306330"/>
    <w:rsid w:val="00310B64"/>
    <w:rsid w:val="003118CB"/>
    <w:rsid w:val="003151C6"/>
    <w:rsid w:val="00330877"/>
    <w:rsid w:val="00332722"/>
    <w:rsid w:val="0033383D"/>
    <w:rsid w:val="00336623"/>
    <w:rsid w:val="003620A7"/>
    <w:rsid w:val="00366BF7"/>
    <w:rsid w:val="003724C6"/>
    <w:rsid w:val="00372DF8"/>
    <w:rsid w:val="003D1FF7"/>
    <w:rsid w:val="003D57C8"/>
    <w:rsid w:val="003E7C59"/>
    <w:rsid w:val="004014D9"/>
    <w:rsid w:val="00420544"/>
    <w:rsid w:val="00420A1E"/>
    <w:rsid w:val="00423C31"/>
    <w:rsid w:val="00454DE7"/>
    <w:rsid w:val="00454E32"/>
    <w:rsid w:val="004873DB"/>
    <w:rsid w:val="0049305F"/>
    <w:rsid w:val="00495CDF"/>
    <w:rsid w:val="004C7A28"/>
    <w:rsid w:val="004E48D0"/>
    <w:rsid w:val="004F36AA"/>
    <w:rsid w:val="005070CB"/>
    <w:rsid w:val="00510B36"/>
    <w:rsid w:val="00521D6D"/>
    <w:rsid w:val="00522ED8"/>
    <w:rsid w:val="005313D1"/>
    <w:rsid w:val="005317B3"/>
    <w:rsid w:val="00540C7F"/>
    <w:rsid w:val="005464A3"/>
    <w:rsid w:val="0056295B"/>
    <w:rsid w:val="00566DFD"/>
    <w:rsid w:val="005960F4"/>
    <w:rsid w:val="005B1C52"/>
    <w:rsid w:val="005D3C27"/>
    <w:rsid w:val="005F2C5C"/>
    <w:rsid w:val="00601FCA"/>
    <w:rsid w:val="00605EDE"/>
    <w:rsid w:val="00606DF2"/>
    <w:rsid w:val="0061618B"/>
    <w:rsid w:val="00621A4E"/>
    <w:rsid w:val="006348FD"/>
    <w:rsid w:val="00644D12"/>
    <w:rsid w:val="00645B57"/>
    <w:rsid w:val="00645C81"/>
    <w:rsid w:val="00691C23"/>
    <w:rsid w:val="00694C3F"/>
    <w:rsid w:val="00695F63"/>
    <w:rsid w:val="006B6EC9"/>
    <w:rsid w:val="006D668A"/>
    <w:rsid w:val="006F1D0D"/>
    <w:rsid w:val="006F3673"/>
    <w:rsid w:val="00701149"/>
    <w:rsid w:val="00724469"/>
    <w:rsid w:val="00726879"/>
    <w:rsid w:val="00740E28"/>
    <w:rsid w:val="00744062"/>
    <w:rsid w:val="00764792"/>
    <w:rsid w:val="00777899"/>
    <w:rsid w:val="00784CD4"/>
    <w:rsid w:val="00790D98"/>
    <w:rsid w:val="007A41E6"/>
    <w:rsid w:val="007B2351"/>
    <w:rsid w:val="007D3518"/>
    <w:rsid w:val="007D625F"/>
    <w:rsid w:val="007F142F"/>
    <w:rsid w:val="007F1ED6"/>
    <w:rsid w:val="00801560"/>
    <w:rsid w:val="00805356"/>
    <w:rsid w:val="00816AFD"/>
    <w:rsid w:val="00833710"/>
    <w:rsid w:val="008360FE"/>
    <w:rsid w:val="00842FFF"/>
    <w:rsid w:val="008477A6"/>
    <w:rsid w:val="0085751D"/>
    <w:rsid w:val="00857BAA"/>
    <w:rsid w:val="00886F41"/>
    <w:rsid w:val="008A5FFC"/>
    <w:rsid w:val="008B008E"/>
    <w:rsid w:val="008B516D"/>
    <w:rsid w:val="008B6238"/>
    <w:rsid w:val="008D5B51"/>
    <w:rsid w:val="008F4AD3"/>
    <w:rsid w:val="00902DF2"/>
    <w:rsid w:val="00916EAC"/>
    <w:rsid w:val="00933218"/>
    <w:rsid w:val="0093335B"/>
    <w:rsid w:val="00935F7F"/>
    <w:rsid w:val="009452AB"/>
    <w:rsid w:val="00954C9E"/>
    <w:rsid w:val="00994ACB"/>
    <w:rsid w:val="00994DD3"/>
    <w:rsid w:val="009C5540"/>
    <w:rsid w:val="009E7136"/>
    <w:rsid w:val="00A21B12"/>
    <w:rsid w:val="00A4053C"/>
    <w:rsid w:val="00A464BC"/>
    <w:rsid w:val="00A55AD7"/>
    <w:rsid w:val="00A77D47"/>
    <w:rsid w:val="00A919F2"/>
    <w:rsid w:val="00A9373C"/>
    <w:rsid w:val="00AC31A0"/>
    <w:rsid w:val="00AD13CC"/>
    <w:rsid w:val="00AD5F9C"/>
    <w:rsid w:val="00AE543F"/>
    <w:rsid w:val="00AF0363"/>
    <w:rsid w:val="00B01119"/>
    <w:rsid w:val="00B179E7"/>
    <w:rsid w:val="00B27B67"/>
    <w:rsid w:val="00B478EF"/>
    <w:rsid w:val="00B73821"/>
    <w:rsid w:val="00B77B75"/>
    <w:rsid w:val="00B95108"/>
    <w:rsid w:val="00BB601B"/>
    <w:rsid w:val="00BD6FA4"/>
    <w:rsid w:val="00BD772E"/>
    <w:rsid w:val="00BE0118"/>
    <w:rsid w:val="00BE2651"/>
    <w:rsid w:val="00BE3AF6"/>
    <w:rsid w:val="00BF6CCB"/>
    <w:rsid w:val="00C00C8C"/>
    <w:rsid w:val="00C26B05"/>
    <w:rsid w:val="00C31B1C"/>
    <w:rsid w:val="00C7489C"/>
    <w:rsid w:val="00C76B84"/>
    <w:rsid w:val="00C8300F"/>
    <w:rsid w:val="00C92D87"/>
    <w:rsid w:val="00C95937"/>
    <w:rsid w:val="00CB0B4E"/>
    <w:rsid w:val="00CB692C"/>
    <w:rsid w:val="00CC3A3A"/>
    <w:rsid w:val="00CC3A64"/>
    <w:rsid w:val="00CE242D"/>
    <w:rsid w:val="00D10845"/>
    <w:rsid w:val="00D356B8"/>
    <w:rsid w:val="00D43527"/>
    <w:rsid w:val="00D44F82"/>
    <w:rsid w:val="00D67D43"/>
    <w:rsid w:val="00D73464"/>
    <w:rsid w:val="00D8371D"/>
    <w:rsid w:val="00D83741"/>
    <w:rsid w:val="00D855A0"/>
    <w:rsid w:val="00D9668B"/>
    <w:rsid w:val="00DA776D"/>
    <w:rsid w:val="00DC3F88"/>
    <w:rsid w:val="00DD737F"/>
    <w:rsid w:val="00DE09CA"/>
    <w:rsid w:val="00E06C62"/>
    <w:rsid w:val="00E1253E"/>
    <w:rsid w:val="00E37202"/>
    <w:rsid w:val="00E4243B"/>
    <w:rsid w:val="00E4445F"/>
    <w:rsid w:val="00E565A0"/>
    <w:rsid w:val="00E936CB"/>
    <w:rsid w:val="00E94AE4"/>
    <w:rsid w:val="00E95B38"/>
    <w:rsid w:val="00EB5CEC"/>
    <w:rsid w:val="00EC365C"/>
    <w:rsid w:val="00EC6E6C"/>
    <w:rsid w:val="00ED11A9"/>
    <w:rsid w:val="00ED177C"/>
    <w:rsid w:val="00ED248B"/>
    <w:rsid w:val="00EE5580"/>
    <w:rsid w:val="00F00B03"/>
    <w:rsid w:val="00F01736"/>
    <w:rsid w:val="00F07083"/>
    <w:rsid w:val="00F34457"/>
    <w:rsid w:val="00F45C6A"/>
    <w:rsid w:val="00F55667"/>
    <w:rsid w:val="00F57F31"/>
    <w:rsid w:val="00F64D5A"/>
    <w:rsid w:val="00F67F3C"/>
    <w:rsid w:val="00F717B9"/>
    <w:rsid w:val="00F83E9F"/>
    <w:rsid w:val="00F95701"/>
    <w:rsid w:val="00F96138"/>
    <w:rsid w:val="00FB67ED"/>
    <w:rsid w:val="00FF1C19"/>
    <w:rsid w:val="135EF295"/>
    <w:rsid w:val="31DC36B3"/>
    <w:rsid w:val="3777BE1A"/>
    <w:rsid w:val="4FA9D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9098"/>
  <w15:chartTrackingRefBased/>
  <w15:docId w15:val="{F13856A5-21BB-4887-A431-8607166E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autoRedefine/>
    <w:uiPriority w:val="9"/>
    <w:qFormat/>
    <w:rsid w:val="00306330"/>
    <w:pPr>
      <w:keepNext/>
      <w:keepLines/>
      <w:jc w:val="left"/>
      <w:outlineLvl w:val="0"/>
      <w:pPrChange w:id="0" w:author="Local Document" w:date="2022-09-27T23:04:00Z">
        <w:pPr>
          <w:keepNext/>
          <w:keepLines/>
          <w:spacing w:before="240" w:after="60"/>
          <w:contextualSpacing/>
          <w:outlineLvl w:val="0"/>
        </w:pPr>
      </w:pPrChange>
    </w:pPr>
    <w:rPr>
      <w:b/>
      <w:sz w:val="48"/>
      <w:szCs w:val="32"/>
      <w14:shadow w14:blurRad="50800" w14:dist="38100" w14:dir="8100000" w14:sx="100000" w14:sy="100000" w14:kx="0" w14:ky="0" w14:algn="tr">
        <w14:srgbClr w14:val="000000">
          <w14:alpha w14:val="60000"/>
        </w14:srgbClr>
      </w14:shadow>
      <w:rPrChange w:id="0" w:author="Local Document" w:date="2022-09-27T23:04:00Z">
        <w:rPr>
          <w:rFonts w:eastAsiaTheme="majorEastAsia" w:cstheme="majorBidi"/>
          <w:b/>
          <w:color w:val="4472C4" w:themeColor="accent1"/>
          <w:spacing w:val="-10"/>
          <w:kern w:val="28"/>
          <w:sz w:val="48"/>
          <w:szCs w:val="32"/>
          <w:lang w:val="en-US" w:eastAsia="en-US" w:bidi="ar-SA"/>
          <w14:shadow w14:blurRad="50800" w14:dist="38100" w14:dir="8100000" w14:sx="100000" w14:sy="100000" w14:kx="0" w14:ky="0" w14:algn="tr">
            <w14:srgbClr w14:val="000000">
              <w14:alpha w14:val="60000"/>
            </w14:srgbClr>
          </w14:shadow>
        </w:rPr>
      </w:rPrChange>
    </w:rPr>
  </w:style>
  <w:style w:type="paragraph" w:styleId="Heading2">
    <w:name w:val="heading 2"/>
    <w:basedOn w:val="Heading1"/>
    <w:link w:val="Heading2Char"/>
    <w:autoRedefine/>
    <w:uiPriority w:val="9"/>
    <w:unhideWhenUsed/>
    <w:qFormat/>
    <w:rsid w:val="002177CF"/>
    <w:pPr>
      <w:outlineLvl w:val="1"/>
    </w:pPr>
    <w:rPr>
      <w:b w:val="0"/>
      <w:color w:val="2F5496" w:themeColor="accent1" w:themeShade="BF"/>
      <w:sz w:val="40"/>
      <w:szCs w:val="26"/>
      <w14:shadow w14:blurRad="50800" w14:dist="38100" w14:dir="2700000" w14:sx="100000" w14:sy="100000" w14:kx="0" w14:ky="0" w14:algn="tl">
        <w14:srgbClr w14:val="000000">
          <w14:alpha w14:val="60000"/>
        </w14:srgbClr>
      </w14:shadow>
    </w:rPr>
  </w:style>
  <w:style w:type="paragraph" w:styleId="Heading3">
    <w:name w:val="heading 3"/>
    <w:basedOn w:val="Heading2"/>
    <w:next w:val="ProjectBody"/>
    <w:link w:val="Heading3Char"/>
    <w:autoRedefine/>
    <w:uiPriority w:val="9"/>
    <w:unhideWhenUsed/>
    <w:qFormat/>
    <w:rsid w:val="00F83E9F"/>
    <w:pPr>
      <w:outlineLvl w:val="2"/>
    </w:pPr>
    <w:rPr>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3710"/>
    <w:pPr>
      <w:spacing w:before="240" w:after="60" w:line="240" w:lineRule="auto"/>
      <w:contextualSpacing/>
      <w:jc w:val="center"/>
      <w:pPrChange w:id="1" w:author="Local Document" w:date="2022-09-27T22:58:00Z">
        <w:pPr>
          <w:spacing w:before="240" w:after="60"/>
          <w:contextualSpacing/>
          <w:jc w:val="center"/>
        </w:pPr>
      </w:pPrChange>
    </w:pPr>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Change w:id="1" w:author="Local Document" w:date="2022-09-27T22:58:00Z">
        <w:rPr>
          <w:rFonts w:eastAsiaTheme="majorEastAsia" w:cstheme="majorBidi"/>
          <w:caps/>
          <w:color w:val="4472C4" w:themeColor="accent1"/>
          <w:spacing w:val="-10"/>
          <w:kern w:val="28"/>
          <w:sz w:val="60"/>
          <w:szCs w:val="56"/>
          <w:lang w:val="en-US" w:eastAsia="en-US" w:bidi="ar-SA"/>
          <w14:shadow w14:blurRad="50800" w14:dist="38100" w14:dir="2700000" w14:sx="100000" w14:sy="100000" w14:kx="0" w14:ky="0" w14:algn="tl">
            <w14:srgbClr w14:val="000000">
              <w14:alpha w14:val="60000"/>
            </w14:srgbClr>
          </w14:shadow>
        </w:rPr>
      </w:rPrChange>
    </w:rPr>
  </w:style>
  <w:style w:type="character" w:customStyle="1" w:styleId="TitleChar">
    <w:name w:val="Title Char"/>
    <w:basedOn w:val="DefaultParagraphFont"/>
    <w:link w:val="Title"/>
    <w:uiPriority w:val="10"/>
    <w:rsid w:val="00833710"/>
    <w:rPr>
      <w:rFonts w:ascii="Times New Roman" w:eastAsiaTheme="majorEastAsia" w:hAnsi="Times New Roman" w:cstheme="majorBidi"/>
      <w:caps/>
      <w:color w:val="4472C4" w:themeColor="accent1"/>
      <w:spacing w:val="-10"/>
      <w:kern w:val="28"/>
      <w:sz w:val="60"/>
      <w:szCs w:val="5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06330"/>
    <w:rPr>
      <w:rFonts w:ascii="Times New Roman" w:eastAsiaTheme="majorEastAsia" w:hAnsi="Times New Roman" w:cstheme="majorBidi"/>
      <w:b/>
      <w:caps/>
      <w:color w:val="4472C4" w:themeColor="accent1"/>
      <w:spacing w:val="-10"/>
      <w:kern w:val="28"/>
      <w:sz w:val="48"/>
      <w:szCs w:val="32"/>
      <w14:shadow w14:blurRad="50800" w14:dist="38100" w14:dir="8100000" w14:sx="100000" w14:sy="100000" w14:kx="0" w14:ky="0" w14:algn="tr">
        <w14:srgbClr w14:val="000000">
          <w14:alpha w14:val="60000"/>
        </w14:srgbClr>
      </w14:shadow>
    </w:rPr>
  </w:style>
  <w:style w:type="character" w:customStyle="1" w:styleId="Heading2Char">
    <w:name w:val="Heading 2 Char"/>
    <w:basedOn w:val="DefaultParagraphFont"/>
    <w:link w:val="Heading2"/>
    <w:uiPriority w:val="9"/>
    <w:rsid w:val="002177CF"/>
    <w:rPr>
      <w:rFonts w:ascii="Times New Roman" w:eastAsiaTheme="majorEastAsia" w:hAnsi="Times New Roman" w:cstheme="majorBidi"/>
      <w:caps/>
      <w:color w:val="2F5496" w:themeColor="accent1" w:themeShade="BF"/>
      <w:spacing w:val="-10"/>
      <w:kern w:val="28"/>
      <w:sz w:val="40"/>
      <w:szCs w:val="26"/>
      <w14:shadow w14:blurRad="50800" w14:dist="38100" w14:dir="2700000" w14:sx="100000" w14:sy="100000" w14:kx="0" w14:ky="0" w14:algn="tl">
        <w14:srgbClr w14:val="000000">
          <w14:alpha w14:val="60000"/>
        </w14:srgbClr>
      </w14:shadow>
    </w:rPr>
  </w:style>
  <w:style w:type="paragraph" w:customStyle="1" w:styleId="ProjectBody">
    <w:name w:val="ProjectBody"/>
    <w:basedOn w:val="Normal"/>
    <w:link w:val="ProjectBodyChar"/>
    <w:autoRedefine/>
    <w:qFormat/>
    <w:rsid w:val="002F0A16"/>
    <w:pPr>
      <w:spacing w:before="30" w:after="120" w:line="360" w:lineRule="auto"/>
      <w:jc w:val="both"/>
      <w:pPrChange w:id="2" w:author="Local Document" w:date="2022-09-27T23:10:00Z">
        <w:pPr>
          <w:spacing w:before="30" w:after="120" w:line="360" w:lineRule="auto"/>
          <w:jc w:val="both"/>
        </w:pPr>
      </w:pPrChange>
    </w:pPr>
    <w:rPr>
      <w:rFonts w:ascii="Times New Roman" w:hAnsi="Times New Roman"/>
      <w:sz w:val="24"/>
      <w:szCs w:val="18"/>
      <w:rPrChange w:id="2" w:author="Local Document" w:date="2022-09-27T23:10:00Z">
        <w:rPr>
          <w:rFonts w:asciiTheme="minorHAnsi" w:eastAsiaTheme="minorHAnsi" w:hAnsiTheme="minorHAnsi" w:cstheme="minorBidi"/>
          <w:caps/>
          <w:sz w:val="24"/>
          <w:szCs w:val="18"/>
          <w:lang w:val="en-US" w:eastAsia="en-US" w:bidi="ar-SA"/>
        </w:rPr>
      </w:rPrChange>
    </w:rPr>
  </w:style>
  <w:style w:type="character" w:customStyle="1" w:styleId="Heading3Char">
    <w:name w:val="Heading 3 Char"/>
    <w:basedOn w:val="DefaultParagraphFont"/>
    <w:link w:val="Heading3"/>
    <w:uiPriority w:val="9"/>
    <w:rsid w:val="00F83E9F"/>
    <w:rPr>
      <w:rFonts w:ascii="Times New Roman" w:eastAsiaTheme="majorEastAsia" w:hAnsi="Times New Roman" w:cstheme="majorBidi"/>
      <w:caps/>
      <w:color w:val="1F3763" w:themeColor="accent1" w:themeShade="7F"/>
      <w:spacing w:val="-10"/>
      <w:kern w:val="28"/>
      <w:sz w:val="32"/>
      <w:szCs w:val="24"/>
      <w14:shadow w14:blurRad="50800" w14:dist="38100" w14:dir="2700000" w14:sx="100000" w14:sy="100000" w14:kx="0" w14:ky="0" w14:algn="tl">
        <w14:srgbClr w14:val="000000">
          <w14:alpha w14:val="60000"/>
        </w14:srgbClr>
      </w14:shadow>
    </w:rPr>
  </w:style>
  <w:style w:type="character" w:customStyle="1" w:styleId="ProjectBodyChar">
    <w:name w:val="ProjectBody Char"/>
    <w:basedOn w:val="Heading2Char"/>
    <w:link w:val="ProjectBody"/>
    <w:rsid w:val="002F0A16"/>
    <w:rPr>
      <w:rFonts w:ascii="Times New Roman" w:eastAsiaTheme="majorEastAsia" w:hAnsi="Times New Roman" w:cstheme="majorBidi"/>
      <w:caps w:val="0"/>
      <w:color w:val="2F5496" w:themeColor="accent1" w:themeShade="BF"/>
      <w:spacing w:val="-10"/>
      <w:kern w:val="28"/>
      <w:sz w:val="24"/>
      <w:szCs w:val="1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994DD3"/>
    <w:pPr>
      <w:ind w:left="720"/>
      <w:contextualSpacing/>
    </w:pPr>
  </w:style>
  <w:style w:type="paragraph" w:styleId="Revision">
    <w:name w:val="Revision"/>
    <w:hidden/>
    <w:uiPriority w:val="99"/>
    <w:semiHidden/>
    <w:rsid w:val="003D1FF7"/>
    <w:pPr>
      <w:spacing w:after="0" w:line="240" w:lineRule="auto"/>
    </w:pPr>
  </w:style>
  <w:style w:type="paragraph" w:styleId="NoSpacing">
    <w:name w:val="No Spacing"/>
    <w:uiPriority w:val="1"/>
    <w:qFormat/>
    <w:rsid w:val="00231823"/>
    <w:pPr>
      <w:spacing w:after="0" w:line="240" w:lineRule="auto"/>
    </w:pPr>
  </w:style>
  <w:style w:type="paragraph" w:styleId="Header">
    <w:name w:val="header"/>
    <w:basedOn w:val="Normal"/>
    <w:link w:val="HeaderChar"/>
    <w:uiPriority w:val="99"/>
    <w:unhideWhenUsed/>
    <w:rsid w:val="00B95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08"/>
  </w:style>
  <w:style w:type="paragraph" w:styleId="Footer">
    <w:name w:val="footer"/>
    <w:basedOn w:val="Normal"/>
    <w:link w:val="FooterChar"/>
    <w:uiPriority w:val="99"/>
    <w:unhideWhenUsed/>
    <w:rsid w:val="00B95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08"/>
  </w:style>
  <w:style w:type="paragraph" w:styleId="Caption">
    <w:name w:val="caption"/>
    <w:basedOn w:val="Normal"/>
    <w:next w:val="Normal"/>
    <w:autoRedefine/>
    <w:uiPriority w:val="35"/>
    <w:unhideWhenUsed/>
    <w:qFormat/>
    <w:rsid w:val="00306330"/>
    <w:pPr>
      <w:spacing w:after="360" w:line="240" w:lineRule="auto"/>
      <w:jc w:val="center"/>
    </w:pPr>
    <w:rPr>
      <w:rFonts w:ascii="Times New Roman" w:hAnsi="Times New Roman"/>
      <w:iCs/>
      <w:color w:val="44546A" w:themeColor="text2"/>
      <w:sz w:val="20"/>
      <w:szCs w:val="18"/>
    </w:rPr>
  </w:style>
  <w:style w:type="paragraph" w:styleId="TOCHeading">
    <w:name w:val="TOC Heading"/>
    <w:basedOn w:val="Heading1"/>
    <w:next w:val="Normal"/>
    <w:uiPriority w:val="39"/>
    <w:unhideWhenUsed/>
    <w:qFormat/>
    <w:rsid w:val="00B27B67"/>
    <w:pPr>
      <w:spacing w:after="0" w:line="259" w:lineRule="auto"/>
      <w:contextualSpacing w:val="0"/>
      <w:outlineLvl w:val="9"/>
    </w:pPr>
    <w:rPr>
      <w:rFonts w:asciiTheme="majorHAnsi" w:hAnsiTheme="majorHAnsi"/>
      <w:b w:val="0"/>
      <w:caps w:val="0"/>
      <w:color w:val="2F5496" w:themeColor="accent1" w:themeShade="BF"/>
      <w:spacing w:val="0"/>
      <w:kern w:val="0"/>
      <w:sz w:val="32"/>
      <w14:shadow w14:blurRad="0" w14:dist="0" w14:dir="0" w14:sx="0" w14:sy="0" w14:kx="0" w14:ky="0" w14:algn="none">
        <w14:srgbClr w14:val="000000"/>
      </w14:shadow>
    </w:rPr>
  </w:style>
  <w:style w:type="paragraph" w:styleId="TOC2">
    <w:name w:val="toc 2"/>
    <w:basedOn w:val="Normal"/>
    <w:next w:val="Normal"/>
    <w:autoRedefine/>
    <w:uiPriority w:val="39"/>
    <w:unhideWhenUsed/>
    <w:rsid w:val="00B478EF"/>
    <w:pPr>
      <w:spacing w:after="0"/>
      <w:ind w:left="220"/>
    </w:pPr>
    <w:rPr>
      <w:rFonts w:cstheme="minorHAnsi"/>
      <w:smallCaps/>
      <w:sz w:val="20"/>
      <w:szCs w:val="20"/>
    </w:rPr>
  </w:style>
  <w:style w:type="paragraph" w:styleId="TOC1">
    <w:name w:val="toc 1"/>
    <w:basedOn w:val="Normal"/>
    <w:next w:val="Normal"/>
    <w:autoRedefine/>
    <w:uiPriority w:val="39"/>
    <w:unhideWhenUsed/>
    <w:rsid w:val="0029737D"/>
    <w:pPr>
      <w:spacing w:before="120" w:after="120"/>
    </w:pPr>
    <w:rPr>
      <w:rFonts w:cstheme="minorHAnsi"/>
      <w:b/>
      <w:bCs/>
      <w:caps/>
      <w:sz w:val="20"/>
      <w:szCs w:val="20"/>
    </w:rPr>
  </w:style>
  <w:style w:type="paragraph" w:styleId="TOC3">
    <w:name w:val="toc 3"/>
    <w:basedOn w:val="Normal"/>
    <w:next w:val="Normal"/>
    <w:autoRedefine/>
    <w:uiPriority w:val="39"/>
    <w:unhideWhenUsed/>
    <w:rsid w:val="00B27B67"/>
    <w:pPr>
      <w:spacing w:after="0"/>
      <w:ind w:left="440"/>
    </w:pPr>
    <w:rPr>
      <w:rFonts w:cstheme="minorHAnsi"/>
      <w:i/>
      <w:iCs/>
      <w:sz w:val="20"/>
      <w:szCs w:val="20"/>
    </w:rPr>
  </w:style>
  <w:style w:type="character" w:styleId="Hyperlink">
    <w:name w:val="Hyperlink"/>
    <w:basedOn w:val="DefaultParagraphFont"/>
    <w:uiPriority w:val="99"/>
    <w:unhideWhenUsed/>
    <w:rsid w:val="00B478EF"/>
    <w:rPr>
      <w:color w:val="0563C1" w:themeColor="hyperlink"/>
      <w:u w:val="single"/>
    </w:rPr>
  </w:style>
  <w:style w:type="paragraph" w:styleId="TOC4">
    <w:name w:val="toc 4"/>
    <w:basedOn w:val="Normal"/>
    <w:next w:val="Normal"/>
    <w:autoRedefine/>
    <w:uiPriority w:val="39"/>
    <w:unhideWhenUsed/>
    <w:rsid w:val="0029737D"/>
    <w:pPr>
      <w:spacing w:after="0"/>
      <w:ind w:left="660"/>
    </w:pPr>
    <w:rPr>
      <w:rFonts w:cstheme="minorHAnsi"/>
      <w:sz w:val="18"/>
      <w:szCs w:val="18"/>
    </w:rPr>
  </w:style>
  <w:style w:type="paragraph" w:styleId="TOC5">
    <w:name w:val="toc 5"/>
    <w:basedOn w:val="Normal"/>
    <w:next w:val="Normal"/>
    <w:autoRedefine/>
    <w:uiPriority w:val="39"/>
    <w:unhideWhenUsed/>
    <w:rsid w:val="002F0A16"/>
    <w:pPr>
      <w:spacing w:after="0"/>
      <w:ind w:left="880"/>
    </w:pPr>
    <w:rPr>
      <w:rFonts w:cstheme="minorHAnsi"/>
      <w:sz w:val="18"/>
      <w:szCs w:val="18"/>
    </w:rPr>
  </w:style>
  <w:style w:type="paragraph" w:styleId="TOC6">
    <w:name w:val="toc 6"/>
    <w:basedOn w:val="Normal"/>
    <w:next w:val="Normal"/>
    <w:autoRedefine/>
    <w:uiPriority w:val="39"/>
    <w:unhideWhenUsed/>
    <w:rsid w:val="002F0A16"/>
    <w:pPr>
      <w:spacing w:after="0"/>
      <w:ind w:left="1100"/>
    </w:pPr>
    <w:rPr>
      <w:rFonts w:cstheme="minorHAnsi"/>
      <w:sz w:val="18"/>
      <w:szCs w:val="18"/>
    </w:rPr>
  </w:style>
  <w:style w:type="paragraph" w:styleId="TOC7">
    <w:name w:val="toc 7"/>
    <w:basedOn w:val="Normal"/>
    <w:next w:val="Normal"/>
    <w:autoRedefine/>
    <w:uiPriority w:val="39"/>
    <w:unhideWhenUsed/>
    <w:rsid w:val="002F0A16"/>
    <w:pPr>
      <w:spacing w:after="0"/>
      <w:ind w:left="1320"/>
    </w:pPr>
    <w:rPr>
      <w:rFonts w:cstheme="minorHAnsi"/>
      <w:sz w:val="18"/>
      <w:szCs w:val="18"/>
    </w:rPr>
  </w:style>
  <w:style w:type="paragraph" w:styleId="TOC8">
    <w:name w:val="toc 8"/>
    <w:basedOn w:val="Normal"/>
    <w:next w:val="Normal"/>
    <w:autoRedefine/>
    <w:uiPriority w:val="39"/>
    <w:unhideWhenUsed/>
    <w:rsid w:val="002F0A16"/>
    <w:pPr>
      <w:spacing w:after="0"/>
      <w:ind w:left="1540"/>
    </w:pPr>
    <w:rPr>
      <w:rFonts w:cstheme="minorHAnsi"/>
      <w:sz w:val="18"/>
      <w:szCs w:val="18"/>
    </w:rPr>
  </w:style>
  <w:style w:type="paragraph" w:styleId="TOC9">
    <w:name w:val="toc 9"/>
    <w:basedOn w:val="Normal"/>
    <w:next w:val="Normal"/>
    <w:autoRedefine/>
    <w:uiPriority w:val="39"/>
    <w:unhideWhenUsed/>
    <w:rsid w:val="002F0A16"/>
    <w:pPr>
      <w:spacing w:after="0"/>
      <w:ind w:left="1760"/>
    </w:pPr>
    <w:rPr>
      <w:rFonts w:cstheme="minorHAnsi"/>
      <w:sz w:val="18"/>
      <w:szCs w:val="18"/>
    </w:rPr>
  </w:style>
  <w:style w:type="paragraph" w:styleId="TableofFigures">
    <w:name w:val="table of figures"/>
    <w:basedOn w:val="Normal"/>
    <w:next w:val="Normal"/>
    <w:uiPriority w:val="99"/>
    <w:unhideWhenUsed/>
    <w:rsid w:val="001E193B"/>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841D4EC0F8B74DB7FFCDAE1B74A50F" ma:contentTypeVersion="11" ma:contentTypeDescription="Create a new document." ma:contentTypeScope="" ma:versionID="3592d55e5da2ebff548d5d020c699960">
  <xsd:schema xmlns:xsd="http://www.w3.org/2001/XMLSchema" xmlns:xs="http://www.w3.org/2001/XMLSchema" xmlns:p="http://schemas.microsoft.com/office/2006/metadata/properties" xmlns:ns3="86166f88-fb41-4a34-9cb2-db3132b02172" xmlns:ns4="196d8bbf-5250-4e68-89a6-554747fc4f66" targetNamespace="http://schemas.microsoft.com/office/2006/metadata/properties" ma:root="true" ma:fieldsID="053e85401f3686fa50753c2ccd360257" ns3:_="" ns4:_="">
    <xsd:import namespace="86166f88-fb41-4a34-9cb2-db3132b02172"/>
    <xsd:import namespace="196d8bbf-5250-4e68-89a6-554747fc4f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66f88-fb41-4a34-9cb2-db3132b02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d8bbf-5250-4e68-89a6-554747fc4f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15EF4-8D44-41F3-91F9-2861E1E9A04E}">
  <ds:schemaRefs>
    <ds:schemaRef ds:uri="http://schemas.microsoft.com/sharepoint/v3/contenttype/forms"/>
  </ds:schemaRefs>
</ds:datastoreItem>
</file>

<file path=customXml/itemProps2.xml><?xml version="1.0" encoding="utf-8"?>
<ds:datastoreItem xmlns:ds="http://schemas.openxmlformats.org/officeDocument/2006/customXml" ds:itemID="{00473843-FAAC-4601-B13B-9449733A4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66f88-fb41-4a34-9cb2-db3132b02172"/>
    <ds:schemaRef ds:uri="196d8bbf-5250-4e68-89a6-554747fc4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D28A1C-664C-4D55-86D0-CC5EAB7A47FA}">
  <ds:schemaRefs>
    <ds:schemaRef ds:uri="http://schemas.openxmlformats.org/officeDocument/2006/bibliography"/>
  </ds:schemaRefs>
</ds:datastoreItem>
</file>

<file path=customXml/itemProps4.xml><?xml version="1.0" encoding="utf-8"?>
<ds:datastoreItem xmlns:ds="http://schemas.openxmlformats.org/officeDocument/2006/customXml" ds:itemID="{C10FA96D-4406-4918-982C-24B40BF43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Links>
    <vt:vector size="222" baseType="variant">
      <vt:variant>
        <vt:i4>1638450</vt:i4>
      </vt:variant>
      <vt:variant>
        <vt:i4>221</vt:i4>
      </vt:variant>
      <vt:variant>
        <vt:i4>0</vt:i4>
      </vt:variant>
      <vt:variant>
        <vt:i4>5</vt:i4>
      </vt:variant>
      <vt:variant>
        <vt:lpwstr/>
      </vt:variant>
      <vt:variant>
        <vt:lpwstr>_Toc115214792</vt:lpwstr>
      </vt:variant>
      <vt:variant>
        <vt:i4>1638450</vt:i4>
      </vt:variant>
      <vt:variant>
        <vt:i4>215</vt:i4>
      </vt:variant>
      <vt:variant>
        <vt:i4>0</vt:i4>
      </vt:variant>
      <vt:variant>
        <vt:i4>5</vt:i4>
      </vt:variant>
      <vt:variant>
        <vt:lpwstr/>
      </vt:variant>
      <vt:variant>
        <vt:lpwstr>_Toc115214791</vt:lpwstr>
      </vt:variant>
      <vt:variant>
        <vt:i4>1638450</vt:i4>
      </vt:variant>
      <vt:variant>
        <vt:i4>206</vt:i4>
      </vt:variant>
      <vt:variant>
        <vt:i4>0</vt:i4>
      </vt:variant>
      <vt:variant>
        <vt:i4>5</vt:i4>
      </vt:variant>
      <vt:variant>
        <vt:lpwstr/>
      </vt:variant>
      <vt:variant>
        <vt:lpwstr>_Toc115214790</vt:lpwstr>
      </vt:variant>
      <vt:variant>
        <vt:i4>1572914</vt:i4>
      </vt:variant>
      <vt:variant>
        <vt:i4>200</vt:i4>
      </vt:variant>
      <vt:variant>
        <vt:i4>0</vt:i4>
      </vt:variant>
      <vt:variant>
        <vt:i4>5</vt:i4>
      </vt:variant>
      <vt:variant>
        <vt:lpwstr/>
      </vt:variant>
      <vt:variant>
        <vt:lpwstr>_Toc115214789</vt:lpwstr>
      </vt:variant>
      <vt:variant>
        <vt:i4>1572914</vt:i4>
      </vt:variant>
      <vt:variant>
        <vt:i4>194</vt:i4>
      </vt:variant>
      <vt:variant>
        <vt:i4>0</vt:i4>
      </vt:variant>
      <vt:variant>
        <vt:i4>5</vt:i4>
      </vt:variant>
      <vt:variant>
        <vt:lpwstr/>
      </vt:variant>
      <vt:variant>
        <vt:lpwstr>_Toc115214788</vt:lpwstr>
      </vt:variant>
      <vt:variant>
        <vt:i4>1572914</vt:i4>
      </vt:variant>
      <vt:variant>
        <vt:i4>188</vt:i4>
      </vt:variant>
      <vt:variant>
        <vt:i4>0</vt:i4>
      </vt:variant>
      <vt:variant>
        <vt:i4>5</vt:i4>
      </vt:variant>
      <vt:variant>
        <vt:lpwstr/>
      </vt:variant>
      <vt:variant>
        <vt:lpwstr>_Toc115214787</vt:lpwstr>
      </vt:variant>
      <vt:variant>
        <vt:i4>1572914</vt:i4>
      </vt:variant>
      <vt:variant>
        <vt:i4>182</vt:i4>
      </vt:variant>
      <vt:variant>
        <vt:i4>0</vt:i4>
      </vt:variant>
      <vt:variant>
        <vt:i4>5</vt:i4>
      </vt:variant>
      <vt:variant>
        <vt:lpwstr/>
      </vt:variant>
      <vt:variant>
        <vt:lpwstr>_Toc115214786</vt:lpwstr>
      </vt:variant>
      <vt:variant>
        <vt:i4>1572914</vt:i4>
      </vt:variant>
      <vt:variant>
        <vt:i4>176</vt:i4>
      </vt:variant>
      <vt:variant>
        <vt:i4>0</vt:i4>
      </vt:variant>
      <vt:variant>
        <vt:i4>5</vt:i4>
      </vt:variant>
      <vt:variant>
        <vt:lpwstr/>
      </vt:variant>
      <vt:variant>
        <vt:lpwstr>_Toc115214785</vt:lpwstr>
      </vt:variant>
      <vt:variant>
        <vt:i4>1572914</vt:i4>
      </vt:variant>
      <vt:variant>
        <vt:i4>170</vt:i4>
      </vt:variant>
      <vt:variant>
        <vt:i4>0</vt:i4>
      </vt:variant>
      <vt:variant>
        <vt:i4>5</vt:i4>
      </vt:variant>
      <vt:variant>
        <vt:lpwstr/>
      </vt:variant>
      <vt:variant>
        <vt:lpwstr>_Toc115214784</vt:lpwstr>
      </vt:variant>
      <vt:variant>
        <vt:i4>1572914</vt:i4>
      </vt:variant>
      <vt:variant>
        <vt:i4>164</vt:i4>
      </vt:variant>
      <vt:variant>
        <vt:i4>0</vt:i4>
      </vt:variant>
      <vt:variant>
        <vt:i4>5</vt:i4>
      </vt:variant>
      <vt:variant>
        <vt:lpwstr/>
      </vt:variant>
      <vt:variant>
        <vt:lpwstr>_Toc115214783</vt:lpwstr>
      </vt:variant>
      <vt:variant>
        <vt:i4>1572914</vt:i4>
      </vt:variant>
      <vt:variant>
        <vt:i4>158</vt:i4>
      </vt:variant>
      <vt:variant>
        <vt:i4>0</vt:i4>
      </vt:variant>
      <vt:variant>
        <vt:i4>5</vt:i4>
      </vt:variant>
      <vt:variant>
        <vt:lpwstr/>
      </vt:variant>
      <vt:variant>
        <vt:lpwstr>_Toc115214782</vt:lpwstr>
      </vt:variant>
      <vt:variant>
        <vt:i4>1572914</vt:i4>
      </vt:variant>
      <vt:variant>
        <vt:i4>152</vt:i4>
      </vt:variant>
      <vt:variant>
        <vt:i4>0</vt:i4>
      </vt:variant>
      <vt:variant>
        <vt:i4>5</vt:i4>
      </vt:variant>
      <vt:variant>
        <vt:lpwstr/>
      </vt:variant>
      <vt:variant>
        <vt:lpwstr>_Toc115214781</vt:lpwstr>
      </vt:variant>
      <vt:variant>
        <vt:i4>1572914</vt:i4>
      </vt:variant>
      <vt:variant>
        <vt:i4>146</vt:i4>
      </vt:variant>
      <vt:variant>
        <vt:i4>0</vt:i4>
      </vt:variant>
      <vt:variant>
        <vt:i4>5</vt:i4>
      </vt:variant>
      <vt:variant>
        <vt:lpwstr/>
      </vt:variant>
      <vt:variant>
        <vt:lpwstr>_Toc115214780</vt:lpwstr>
      </vt:variant>
      <vt:variant>
        <vt:i4>1507378</vt:i4>
      </vt:variant>
      <vt:variant>
        <vt:i4>140</vt:i4>
      </vt:variant>
      <vt:variant>
        <vt:i4>0</vt:i4>
      </vt:variant>
      <vt:variant>
        <vt:i4>5</vt:i4>
      </vt:variant>
      <vt:variant>
        <vt:lpwstr/>
      </vt:variant>
      <vt:variant>
        <vt:lpwstr>_Toc115214779</vt:lpwstr>
      </vt:variant>
      <vt:variant>
        <vt:i4>1507378</vt:i4>
      </vt:variant>
      <vt:variant>
        <vt:i4>134</vt:i4>
      </vt:variant>
      <vt:variant>
        <vt:i4>0</vt:i4>
      </vt:variant>
      <vt:variant>
        <vt:i4>5</vt:i4>
      </vt:variant>
      <vt:variant>
        <vt:lpwstr/>
      </vt:variant>
      <vt:variant>
        <vt:lpwstr>_Toc115214778</vt:lpwstr>
      </vt:variant>
      <vt:variant>
        <vt:i4>1507378</vt:i4>
      </vt:variant>
      <vt:variant>
        <vt:i4>128</vt:i4>
      </vt:variant>
      <vt:variant>
        <vt:i4>0</vt:i4>
      </vt:variant>
      <vt:variant>
        <vt:i4>5</vt:i4>
      </vt:variant>
      <vt:variant>
        <vt:lpwstr/>
      </vt:variant>
      <vt:variant>
        <vt:lpwstr>_Toc115214777</vt:lpwstr>
      </vt:variant>
      <vt:variant>
        <vt:i4>1507378</vt:i4>
      </vt:variant>
      <vt:variant>
        <vt:i4>122</vt:i4>
      </vt:variant>
      <vt:variant>
        <vt:i4>0</vt:i4>
      </vt:variant>
      <vt:variant>
        <vt:i4>5</vt:i4>
      </vt:variant>
      <vt:variant>
        <vt:lpwstr/>
      </vt:variant>
      <vt:variant>
        <vt:lpwstr>_Toc115214776</vt:lpwstr>
      </vt:variant>
      <vt:variant>
        <vt:i4>1507378</vt:i4>
      </vt:variant>
      <vt:variant>
        <vt:i4>116</vt:i4>
      </vt:variant>
      <vt:variant>
        <vt:i4>0</vt:i4>
      </vt:variant>
      <vt:variant>
        <vt:i4>5</vt:i4>
      </vt:variant>
      <vt:variant>
        <vt:lpwstr/>
      </vt:variant>
      <vt:variant>
        <vt:lpwstr>_Toc115214775</vt:lpwstr>
      </vt:variant>
      <vt:variant>
        <vt:i4>1507378</vt:i4>
      </vt:variant>
      <vt:variant>
        <vt:i4>110</vt:i4>
      </vt:variant>
      <vt:variant>
        <vt:i4>0</vt:i4>
      </vt:variant>
      <vt:variant>
        <vt:i4>5</vt:i4>
      </vt:variant>
      <vt:variant>
        <vt:lpwstr/>
      </vt:variant>
      <vt:variant>
        <vt:lpwstr>_Toc115214774</vt:lpwstr>
      </vt:variant>
      <vt:variant>
        <vt:i4>1507378</vt:i4>
      </vt:variant>
      <vt:variant>
        <vt:i4>104</vt:i4>
      </vt:variant>
      <vt:variant>
        <vt:i4>0</vt:i4>
      </vt:variant>
      <vt:variant>
        <vt:i4>5</vt:i4>
      </vt:variant>
      <vt:variant>
        <vt:lpwstr/>
      </vt:variant>
      <vt:variant>
        <vt:lpwstr>_Toc115214773</vt:lpwstr>
      </vt:variant>
      <vt:variant>
        <vt:i4>1507378</vt:i4>
      </vt:variant>
      <vt:variant>
        <vt:i4>98</vt:i4>
      </vt:variant>
      <vt:variant>
        <vt:i4>0</vt:i4>
      </vt:variant>
      <vt:variant>
        <vt:i4>5</vt:i4>
      </vt:variant>
      <vt:variant>
        <vt:lpwstr/>
      </vt:variant>
      <vt:variant>
        <vt:lpwstr>_Toc115214772</vt:lpwstr>
      </vt:variant>
      <vt:variant>
        <vt:i4>1507378</vt:i4>
      </vt:variant>
      <vt:variant>
        <vt:i4>92</vt:i4>
      </vt:variant>
      <vt:variant>
        <vt:i4>0</vt:i4>
      </vt:variant>
      <vt:variant>
        <vt:i4>5</vt:i4>
      </vt:variant>
      <vt:variant>
        <vt:lpwstr/>
      </vt:variant>
      <vt:variant>
        <vt:lpwstr>_Toc115214771</vt:lpwstr>
      </vt:variant>
      <vt:variant>
        <vt:i4>1507378</vt:i4>
      </vt:variant>
      <vt:variant>
        <vt:i4>86</vt:i4>
      </vt:variant>
      <vt:variant>
        <vt:i4>0</vt:i4>
      </vt:variant>
      <vt:variant>
        <vt:i4>5</vt:i4>
      </vt:variant>
      <vt:variant>
        <vt:lpwstr/>
      </vt:variant>
      <vt:variant>
        <vt:lpwstr>_Toc115214770</vt:lpwstr>
      </vt:variant>
      <vt:variant>
        <vt:i4>1441842</vt:i4>
      </vt:variant>
      <vt:variant>
        <vt:i4>80</vt:i4>
      </vt:variant>
      <vt:variant>
        <vt:i4>0</vt:i4>
      </vt:variant>
      <vt:variant>
        <vt:i4>5</vt:i4>
      </vt:variant>
      <vt:variant>
        <vt:lpwstr/>
      </vt:variant>
      <vt:variant>
        <vt:lpwstr>_Toc115214769</vt:lpwstr>
      </vt:variant>
      <vt:variant>
        <vt:i4>1441842</vt:i4>
      </vt:variant>
      <vt:variant>
        <vt:i4>74</vt:i4>
      </vt:variant>
      <vt:variant>
        <vt:i4>0</vt:i4>
      </vt:variant>
      <vt:variant>
        <vt:i4>5</vt:i4>
      </vt:variant>
      <vt:variant>
        <vt:lpwstr/>
      </vt:variant>
      <vt:variant>
        <vt:lpwstr>_Toc115214768</vt:lpwstr>
      </vt:variant>
      <vt:variant>
        <vt:i4>1441842</vt:i4>
      </vt:variant>
      <vt:variant>
        <vt:i4>68</vt:i4>
      </vt:variant>
      <vt:variant>
        <vt:i4>0</vt:i4>
      </vt:variant>
      <vt:variant>
        <vt:i4>5</vt:i4>
      </vt:variant>
      <vt:variant>
        <vt:lpwstr/>
      </vt:variant>
      <vt:variant>
        <vt:lpwstr>_Toc115214767</vt:lpwstr>
      </vt:variant>
      <vt:variant>
        <vt:i4>1441842</vt:i4>
      </vt:variant>
      <vt:variant>
        <vt:i4>62</vt:i4>
      </vt:variant>
      <vt:variant>
        <vt:i4>0</vt:i4>
      </vt:variant>
      <vt:variant>
        <vt:i4>5</vt:i4>
      </vt:variant>
      <vt:variant>
        <vt:lpwstr/>
      </vt:variant>
      <vt:variant>
        <vt:lpwstr>_Toc115214766</vt:lpwstr>
      </vt:variant>
      <vt:variant>
        <vt:i4>1441842</vt:i4>
      </vt:variant>
      <vt:variant>
        <vt:i4>56</vt:i4>
      </vt:variant>
      <vt:variant>
        <vt:i4>0</vt:i4>
      </vt:variant>
      <vt:variant>
        <vt:i4>5</vt:i4>
      </vt:variant>
      <vt:variant>
        <vt:lpwstr/>
      </vt:variant>
      <vt:variant>
        <vt:lpwstr>_Toc115214765</vt:lpwstr>
      </vt:variant>
      <vt:variant>
        <vt:i4>1441842</vt:i4>
      </vt:variant>
      <vt:variant>
        <vt:i4>50</vt:i4>
      </vt:variant>
      <vt:variant>
        <vt:i4>0</vt:i4>
      </vt:variant>
      <vt:variant>
        <vt:i4>5</vt:i4>
      </vt:variant>
      <vt:variant>
        <vt:lpwstr/>
      </vt:variant>
      <vt:variant>
        <vt:lpwstr>_Toc115214764</vt:lpwstr>
      </vt:variant>
      <vt:variant>
        <vt:i4>1441842</vt:i4>
      </vt:variant>
      <vt:variant>
        <vt:i4>44</vt:i4>
      </vt:variant>
      <vt:variant>
        <vt:i4>0</vt:i4>
      </vt:variant>
      <vt:variant>
        <vt:i4>5</vt:i4>
      </vt:variant>
      <vt:variant>
        <vt:lpwstr/>
      </vt:variant>
      <vt:variant>
        <vt:lpwstr>_Toc115214763</vt:lpwstr>
      </vt:variant>
      <vt:variant>
        <vt:i4>1441842</vt:i4>
      </vt:variant>
      <vt:variant>
        <vt:i4>38</vt:i4>
      </vt:variant>
      <vt:variant>
        <vt:i4>0</vt:i4>
      </vt:variant>
      <vt:variant>
        <vt:i4>5</vt:i4>
      </vt:variant>
      <vt:variant>
        <vt:lpwstr/>
      </vt:variant>
      <vt:variant>
        <vt:lpwstr>_Toc115214762</vt:lpwstr>
      </vt:variant>
      <vt:variant>
        <vt:i4>1441842</vt:i4>
      </vt:variant>
      <vt:variant>
        <vt:i4>32</vt:i4>
      </vt:variant>
      <vt:variant>
        <vt:i4>0</vt:i4>
      </vt:variant>
      <vt:variant>
        <vt:i4>5</vt:i4>
      </vt:variant>
      <vt:variant>
        <vt:lpwstr/>
      </vt:variant>
      <vt:variant>
        <vt:lpwstr>_Toc115214761</vt:lpwstr>
      </vt:variant>
      <vt:variant>
        <vt:i4>1441842</vt:i4>
      </vt:variant>
      <vt:variant>
        <vt:i4>26</vt:i4>
      </vt:variant>
      <vt:variant>
        <vt:i4>0</vt:i4>
      </vt:variant>
      <vt:variant>
        <vt:i4>5</vt:i4>
      </vt:variant>
      <vt:variant>
        <vt:lpwstr/>
      </vt:variant>
      <vt:variant>
        <vt:lpwstr>_Toc115214760</vt:lpwstr>
      </vt:variant>
      <vt:variant>
        <vt:i4>1376306</vt:i4>
      </vt:variant>
      <vt:variant>
        <vt:i4>20</vt:i4>
      </vt:variant>
      <vt:variant>
        <vt:i4>0</vt:i4>
      </vt:variant>
      <vt:variant>
        <vt:i4>5</vt:i4>
      </vt:variant>
      <vt:variant>
        <vt:lpwstr/>
      </vt:variant>
      <vt:variant>
        <vt:lpwstr>_Toc115214759</vt:lpwstr>
      </vt:variant>
      <vt:variant>
        <vt:i4>1376306</vt:i4>
      </vt:variant>
      <vt:variant>
        <vt:i4>14</vt:i4>
      </vt:variant>
      <vt:variant>
        <vt:i4>0</vt:i4>
      </vt:variant>
      <vt:variant>
        <vt:i4>5</vt:i4>
      </vt:variant>
      <vt:variant>
        <vt:lpwstr/>
      </vt:variant>
      <vt:variant>
        <vt:lpwstr>_Toc115214758</vt:lpwstr>
      </vt:variant>
      <vt:variant>
        <vt:i4>1376306</vt:i4>
      </vt:variant>
      <vt:variant>
        <vt:i4>8</vt:i4>
      </vt:variant>
      <vt:variant>
        <vt:i4>0</vt:i4>
      </vt:variant>
      <vt:variant>
        <vt:i4>5</vt:i4>
      </vt:variant>
      <vt:variant>
        <vt:lpwstr/>
      </vt:variant>
      <vt:variant>
        <vt:lpwstr>_Toc115214757</vt:lpwstr>
      </vt:variant>
      <vt:variant>
        <vt:i4>1376306</vt:i4>
      </vt:variant>
      <vt:variant>
        <vt:i4>2</vt:i4>
      </vt:variant>
      <vt:variant>
        <vt:i4>0</vt:i4>
      </vt:variant>
      <vt:variant>
        <vt:i4>5</vt:i4>
      </vt:variant>
      <vt:variant>
        <vt:lpwstr/>
      </vt:variant>
      <vt:variant>
        <vt:lpwstr>_Toc115214756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ul Haque</dc:creator>
  <cp:keywords/>
  <dc:description/>
  <cp:lastModifiedBy>Istiaq Ahmed</cp:lastModifiedBy>
  <cp:revision>6</cp:revision>
  <dcterms:created xsi:type="dcterms:W3CDTF">2022-09-27T17:53:00Z</dcterms:created>
  <dcterms:modified xsi:type="dcterms:W3CDTF">2022-09-27T18:20:00Z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0x010100AA841D4EC0F8B74DB7FFCDAE1B74A50F</vt:lpwstr>
  </property>
</Properties>
</file>